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30C" w:rsidRDefault="00BD1C04" w:rsidP="00547FAE">
      <w:pPr>
        <w:jc w:val="center"/>
      </w:pPr>
      <w:r>
        <w:t>Politechnika Warszawska</w:t>
      </w:r>
    </w:p>
    <w:p w:rsidR="0049230C" w:rsidRDefault="00BD1C04" w:rsidP="00547FAE">
      <w:pPr>
        <w:jc w:val="center"/>
      </w:pPr>
      <w:r>
        <w:t>Wydział Mechatroniki</w:t>
      </w:r>
    </w:p>
    <w:p w:rsidR="0049230C" w:rsidRDefault="0049230C" w:rsidP="00547FAE">
      <w:pPr>
        <w:jc w:val="center"/>
      </w:pPr>
    </w:p>
    <w:p w:rsidR="0049230C" w:rsidRDefault="00BD1C04" w:rsidP="00547FAE">
      <w:pPr>
        <w:jc w:val="center"/>
      </w:pPr>
      <w:r>
        <w:t>PRACA DYPLOMOWA INŻYNIERSKA</w:t>
      </w:r>
    </w:p>
    <w:p w:rsidR="0049230C" w:rsidRDefault="0049230C" w:rsidP="00547FAE">
      <w:pPr>
        <w:jc w:val="center"/>
      </w:pPr>
    </w:p>
    <w:p w:rsidR="0049230C" w:rsidRDefault="00BD1C04" w:rsidP="00547FAE">
      <w:pPr>
        <w:jc w:val="center"/>
      </w:pPr>
      <w:r>
        <w:t>TYTUŁ PRACY</w:t>
      </w:r>
    </w:p>
    <w:p w:rsidR="0049230C" w:rsidRDefault="00BD1C04" w:rsidP="00547FAE">
      <w:pPr>
        <w:jc w:val="center"/>
      </w:pPr>
      <w:r>
        <w:t>IMPLEMENTACJA ELEMENTÓW ROZSZERZONEJ RZECZYWISTOŚCI W APLIKACJI WSPOMAGAJĄCEJ ZWIEDZANIE INSTYTUCJI KULTURY.</w:t>
      </w:r>
    </w:p>
    <w:p w:rsidR="0049230C" w:rsidRDefault="0049230C" w:rsidP="00547FAE">
      <w:pPr>
        <w:jc w:val="center"/>
      </w:pPr>
    </w:p>
    <w:p w:rsidR="0049230C" w:rsidRDefault="0049230C" w:rsidP="00547FAE">
      <w:pPr>
        <w:jc w:val="center"/>
      </w:pPr>
    </w:p>
    <w:p w:rsidR="0049230C" w:rsidRDefault="00BD1C04" w:rsidP="00547FAE">
      <w:pPr>
        <w:jc w:val="right"/>
      </w:pPr>
      <w:r>
        <w:t>Autor:</w:t>
      </w:r>
      <w:r>
        <w:tab/>
      </w:r>
      <w:r>
        <w:tab/>
      </w:r>
    </w:p>
    <w:p w:rsidR="0049230C" w:rsidRDefault="00BD1C04" w:rsidP="00547FAE">
      <w:pPr>
        <w:jc w:val="right"/>
      </w:pPr>
      <w:r>
        <w:t>Tomasz Radzikowski</w:t>
      </w:r>
    </w:p>
    <w:p w:rsidR="0049230C" w:rsidRDefault="00BD1C04" w:rsidP="00547FAE">
      <w:pPr>
        <w:jc w:val="right"/>
      </w:pPr>
      <w:r>
        <w:t>Promotor:</w:t>
      </w:r>
      <w:r>
        <w:tab/>
      </w:r>
    </w:p>
    <w:p w:rsidR="0049230C" w:rsidRDefault="00BD1C04" w:rsidP="00547FAE">
      <w:pPr>
        <w:jc w:val="right"/>
      </w:pPr>
      <w:r>
        <w:t>dr inż. Marcin Witkowski</w:t>
      </w:r>
    </w:p>
    <w:p w:rsidR="0049230C" w:rsidRDefault="0049230C" w:rsidP="00547FAE">
      <w:pPr>
        <w:jc w:val="right"/>
      </w:pPr>
    </w:p>
    <w:p w:rsidR="0049230C" w:rsidRDefault="0049230C" w:rsidP="00547FAE">
      <w:pPr>
        <w:jc w:val="right"/>
      </w:pPr>
    </w:p>
    <w:p w:rsidR="0049230C" w:rsidRDefault="00BD1C04" w:rsidP="00547FAE">
      <w:pPr>
        <w:jc w:val="center"/>
      </w:pPr>
      <w:r>
        <w:t>WARSZAWA, DATA 2017 R.</w:t>
      </w: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49230C" w:rsidRDefault="0049230C" w:rsidP="00547FAE">
      <w:pPr>
        <w:jc w:val="center"/>
      </w:pPr>
    </w:p>
    <w:p w:rsidR="0031611F" w:rsidRDefault="0031611F" w:rsidP="00547FAE">
      <w:pPr>
        <w:pStyle w:val="Bezodstpw"/>
        <w:ind w:firstLine="0"/>
      </w:pPr>
    </w:p>
    <w:p w:rsidR="0031611F" w:rsidRDefault="0031611F" w:rsidP="00547FAE">
      <w:r>
        <w:br w:type="page"/>
      </w:r>
    </w:p>
    <w:sdt>
      <w:sdtPr>
        <w:rPr>
          <w:rFonts w:ascii="Times New Roman" w:eastAsia="Times New Roman" w:hAnsi="Times New Roman" w:cs="Times New Roman"/>
          <w:color w:val="000000"/>
          <w:sz w:val="22"/>
          <w:szCs w:val="22"/>
        </w:rPr>
        <w:id w:val="737665236"/>
        <w:docPartObj>
          <w:docPartGallery w:val="Table of Contents"/>
          <w:docPartUnique/>
        </w:docPartObj>
      </w:sdtPr>
      <w:sdtEndPr>
        <w:rPr>
          <w:b/>
          <w:bCs/>
        </w:rPr>
      </w:sdtEndPr>
      <w:sdtContent>
        <w:p w:rsidR="001D34EE" w:rsidRDefault="001D34EE" w:rsidP="00547FAE">
          <w:pPr>
            <w:pStyle w:val="Nagwekspisutreci"/>
          </w:pPr>
          <w:r>
            <w:t>Spis treści</w:t>
          </w:r>
        </w:p>
        <w:p w:rsidR="007A2824" w:rsidRDefault="001D34EE">
          <w:pPr>
            <w:pStyle w:val="Spistreci1"/>
            <w:tabs>
              <w:tab w:val="right" w:leader="dot" w:pos="9061"/>
            </w:tabs>
            <w:rPr>
              <w:ins w:id="0" w:author="Tomek Tomek" w:date="2017-07-03T22:33:00Z"/>
              <w:rFonts w:asciiTheme="minorHAnsi" w:eastAsiaTheme="minorEastAsia" w:hAnsiTheme="minorHAnsi" w:cstheme="minorBidi"/>
              <w:noProof/>
              <w:color w:val="auto"/>
            </w:rPr>
          </w:pPr>
          <w:r>
            <w:fldChar w:fldCharType="begin"/>
          </w:r>
          <w:r>
            <w:instrText xml:space="preserve"> TOC \o "1-3" \h \z \u </w:instrText>
          </w:r>
          <w:r>
            <w:fldChar w:fldCharType="separate"/>
          </w:r>
          <w:ins w:id="1" w:author="Tomek Tomek" w:date="2017-07-03T22:33:00Z">
            <w:r w:rsidR="007A2824" w:rsidRPr="00AE11AF">
              <w:rPr>
                <w:rStyle w:val="Hipercze"/>
                <w:noProof/>
              </w:rPr>
              <w:fldChar w:fldCharType="begin"/>
            </w:r>
            <w:r w:rsidR="007A2824" w:rsidRPr="00AE11AF">
              <w:rPr>
                <w:rStyle w:val="Hipercze"/>
                <w:noProof/>
              </w:rPr>
              <w:instrText xml:space="preserve"> </w:instrText>
            </w:r>
            <w:r w:rsidR="007A2824">
              <w:rPr>
                <w:noProof/>
              </w:rPr>
              <w:instrText>HYPERLINK \l "_Toc486884508"</w:instrText>
            </w:r>
            <w:r w:rsidR="007A2824" w:rsidRPr="00AE11AF">
              <w:rPr>
                <w:rStyle w:val="Hipercze"/>
                <w:noProof/>
              </w:rPr>
              <w:instrText xml:space="preserve"> </w:instrText>
            </w:r>
            <w:r w:rsidR="007A2824" w:rsidRPr="00AE11AF">
              <w:rPr>
                <w:rStyle w:val="Hipercze"/>
                <w:noProof/>
              </w:rPr>
            </w:r>
            <w:r w:rsidR="007A2824" w:rsidRPr="00AE11AF">
              <w:rPr>
                <w:rStyle w:val="Hipercze"/>
                <w:noProof/>
              </w:rPr>
              <w:fldChar w:fldCharType="separate"/>
            </w:r>
            <w:r w:rsidR="007A2824" w:rsidRPr="00AE11AF">
              <w:rPr>
                <w:rStyle w:val="Hipercze"/>
                <w:noProof/>
              </w:rPr>
              <w:t>Wstęp teoretyczny</w:t>
            </w:r>
            <w:r w:rsidR="007A2824">
              <w:rPr>
                <w:noProof/>
                <w:webHidden/>
              </w:rPr>
              <w:tab/>
            </w:r>
            <w:r w:rsidR="007A2824">
              <w:rPr>
                <w:noProof/>
                <w:webHidden/>
              </w:rPr>
              <w:fldChar w:fldCharType="begin"/>
            </w:r>
            <w:r w:rsidR="007A2824">
              <w:rPr>
                <w:noProof/>
                <w:webHidden/>
              </w:rPr>
              <w:instrText xml:space="preserve"> PAGEREF _Toc486884508 \h </w:instrText>
            </w:r>
            <w:r w:rsidR="007A2824">
              <w:rPr>
                <w:noProof/>
                <w:webHidden/>
              </w:rPr>
            </w:r>
          </w:ins>
          <w:r w:rsidR="007A2824">
            <w:rPr>
              <w:noProof/>
              <w:webHidden/>
            </w:rPr>
            <w:fldChar w:fldCharType="separate"/>
          </w:r>
          <w:ins w:id="2" w:author="Tomek Tomek" w:date="2017-07-03T22:33:00Z">
            <w:r w:rsidR="007A2824">
              <w:rPr>
                <w:noProof/>
                <w:webHidden/>
              </w:rPr>
              <w:t>4</w:t>
            </w:r>
            <w:r w:rsidR="007A2824">
              <w:rPr>
                <w:noProof/>
                <w:webHidden/>
              </w:rPr>
              <w:fldChar w:fldCharType="end"/>
            </w:r>
            <w:r w:rsidR="007A2824" w:rsidRPr="00AE11AF">
              <w:rPr>
                <w:rStyle w:val="Hipercze"/>
                <w:noProof/>
              </w:rPr>
              <w:fldChar w:fldCharType="end"/>
            </w:r>
          </w:ins>
        </w:p>
        <w:p w:rsidR="007A2824" w:rsidRDefault="007A2824">
          <w:pPr>
            <w:pStyle w:val="Spistreci2"/>
            <w:tabs>
              <w:tab w:val="right" w:leader="dot" w:pos="9061"/>
            </w:tabs>
            <w:rPr>
              <w:ins w:id="3" w:author="Tomek Tomek" w:date="2017-07-03T22:33:00Z"/>
              <w:rFonts w:asciiTheme="minorHAnsi" w:eastAsiaTheme="minorEastAsia" w:hAnsiTheme="minorHAnsi" w:cstheme="minorBidi"/>
              <w:noProof/>
              <w:color w:val="auto"/>
            </w:rPr>
          </w:pPr>
          <w:ins w:id="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"_Toc486884509"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Przedstawienie problemu</w:t>
            </w:r>
            <w:r>
              <w:rPr>
                <w:noProof/>
                <w:webHidden/>
              </w:rPr>
              <w:tab/>
            </w:r>
            <w:r>
              <w:rPr>
                <w:noProof/>
                <w:webHidden/>
              </w:rPr>
              <w:fldChar w:fldCharType="begin"/>
            </w:r>
            <w:r>
              <w:rPr>
                <w:noProof/>
                <w:webHidden/>
              </w:rPr>
              <w:instrText xml:space="preserve"> PAGEREF _Toc486884509 \h </w:instrText>
            </w:r>
            <w:r>
              <w:rPr>
                <w:noProof/>
                <w:webHidden/>
              </w:rPr>
            </w:r>
          </w:ins>
          <w:r>
            <w:rPr>
              <w:noProof/>
              <w:webHidden/>
            </w:rPr>
            <w:fldChar w:fldCharType="separate"/>
          </w:r>
          <w:ins w:id="5" w:author="Tomek Tomek" w:date="2017-07-03T22:33:00Z">
            <w:r>
              <w:rPr>
                <w:noProof/>
                <w:webHidden/>
              </w:rPr>
              <w:t>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6" w:author="Tomek Tomek" w:date="2017-07-03T22:33:00Z"/>
              <w:rFonts w:asciiTheme="minorHAnsi" w:eastAsiaTheme="minorEastAsia" w:hAnsiTheme="minorHAnsi" w:cstheme="minorBidi"/>
              <w:noProof/>
              <w:color w:val="auto"/>
            </w:rPr>
          </w:pPr>
          <w:ins w:id="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Cel</w:t>
            </w:r>
            <w:r>
              <w:rPr>
                <w:noProof/>
                <w:webHidden/>
              </w:rPr>
              <w:tab/>
            </w:r>
            <w:r>
              <w:rPr>
                <w:noProof/>
                <w:webHidden/>
              </w:rPr>
              <w:fldChar w:fldCharType="begin"/>
            </w:r>
            <w:r>
              <w:rPr>
                <w:noProof/>
                <w:webHidden/>
              </w:rPr>
              <w:instrText xml:space="preserve"> PAGEREF _Toc486884510 \h </w:instrText>
            </w:r>
            <w:r>
              <w:rPr>
                <w:noProof/>
                <w:webHidden/>
              </w:rPr>
            </w:r>
          </w:ins>
          <w:r>
            <w:rPr>
              <w:noProof/>
              <w:webHidden/>
            </w:rPr>
            <w:fldChar w:fldCharType="separate"/>
          </w:r>
          <w:ins w:id="8" w:author="Tomek Tomek" w:date="2017-07-03T22:33:00Z">
            <w:r>
              <w:rPr>
                <w:noProof/>
                <w:webHidden/>
              </w:rPr>
              <w:t>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 w:author="Tomek Tomek" w:date="2017-07-03T22:33:00Z"/>
              <w:rFonts w:asciiTheme="minorHAnsi" w:eastAsiaTheme="minorEastAsia" w:hAnsiTheme="minorHAnsi" w:cstheme="minorBidi"/>
              <w:noProof/>
              <w:color w:val="auto"/>
            </w:rPr>
          </w:pPr>
          <w:ins w:id="1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Przegląd rozwiązań rynkowych</w:t>
            </w:r>
            <w:r>
              <w:rPr>
                <w:noProof/>
                <w:webHidden/>
              </w:rPr>
              <w:tab/>
            </w:r>
            <w:r>
              <w:rPr>
                <w:noProof/>
                <w:webHidden/>
              </w:rPr>
              <w:fldChar w:fldCharType="begin"/>
            </w:r>
            <w:r>
              <w:rPr>
                <w:noProof/>
                <w:webHidden/>
              </w:rPr>
              <w:instrText xml:space="preserve"> PAGEREF _Toc486884511 \h </w:instrText>
            </w:r>
            <w:r>
              <w:rPr>
                <w:noProof/>
                <w:webHidden/>
              </w:rPr>
            </w:r>
          </w:ins>
          <w:r>
            <w:rPr>
              <w:noProof/>
              <w:webHidden/>
            </w:rPr>
            <w:fldChar w:fldCharType="separate"/>
          </w:r>
          <w:ins w:id="11" w:author="Tomek Tomek" w:date="2017-07-03T22:33:00Z">
            <w:r>
              <w:rPr>
                <w:noProof/>
                <w:webHidden/>
              </w:rPr>
              <w:t>7</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2" w:author="Tomek Tomek" w:date="2017-07-03T22:33:00Z"/>
              <w:rFonts w:asciiTheme="minorHAnsi" w:eastAsiaTheme="minorEastAsia" w:hAnsiTheme="minorHAnsi" w:cstheme="minorBidi"/>
              <w:noProof/>
              <w:color w:val="auto"/>
            </w:rPr>
          </w:pPr>
          <w:ins w:id="1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Komponenty i technologie pomocne w realizacji</w:t>
            </w:r>
            <w:r>
              <w:rPr>
                <w:noProof/>
                <w:webHidden/>
              </w:rPr>
              <w:tab/>
            </w:r>
            <w:r>
              <w:rPr>
                <w:noProof/>
                <w:webHidden/>
              </w:rPr>
              <w:fldChar w:fldCharType="begin"/>
            </w:r>
            <w:r>
              <w:rPr>
                <w:noProof/>
                <w:webHidden/>
              </w:rPr>
              <w:instrText xml:space="preserve"> PAGEREF _Toc486884512 \h </w:instrText>
            </w:r>
            <w:r>
              <w:rPr>
                <w:noProof/>
                <w:webHidden/>
              </w:rPr>
            </w:r>
          </w:ins>
          <w:r>
            <w:rPr>
              <w:noProof/>
              <w:webHidden/>
            </w:rPr>
            <w:fldChar w:fldCharType="separate"/>
          </w:r>
          <w:ins w:id="14" w:author="Tomek Tomek" w:date="2017-07-03T22:33:00Z">
            <w:r>
              <w:rPr>
                <w:noProof/>
                <w:webHidden/>
              </w:rPr>
              <w:t>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5" w:author="Tomek Tomek" w:date="2017-07-03T22:33:00Z"/>
              <w:rFonts w:asciiTheme="minorHAnsi" w:eastAsiaTheme="minorEastAsia" w:hAnsiTheme="minorHAnsi" w:cstheme="minorBidi"/>
              <w:noProof/>
              <w:color w:val="auto"/>
            </w:rPr>
          </w:pPr>
          <w:ins w:id="1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Możliwe urządzenia i systemy</w:t>
            </w:r>
            <w:r>
              <w:rPr>
                <w:noProof/>
                <w:webHidden/>
              </w:rPr>
              <w:tab/>
            </w:r>
            <w:r>
              <w:rPr>
                <w:noProof/>
                <w:webHidden/>
              </w:rPr>
              <w:fldChar w:fldCharType="begin"/>
            </w:r>
            <w:r>
              <w:rPr>
                <w:noProof/>
                <w:webHidden/>
              </w:rPr>
              <w:instrText xml:space="preserve"> PAGEREF _Toc486884513 \h </w:instrText>
            </w:r>
            <w:r>
              <w:rPr>
                <w:noProof/>
                <w:webHidden/>
              </w:rPr>
            </w:r>
          </w:ins>
          <w:r>
            <w:rPr>
              <w:noProof/>
              <w:webHidden/>
            </w:rPr>
            <w:fldChar w:fldCharType="separate"/>
          </w:r>
          <w:ins w:id="17" w:author="Tomek Tomek" w:date="2017-07-03T22:33:00Z">
            <w:r>
              <w:rPr>
                <w:noProof/>
                <w:webHidden/>
              </w:rPr>
              <w:t>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8" w:author="Tomek Tomek" w:date="2017-07-03T22:33:00Z"/>
              <w:rFonts w:asciiTheme="minorHAnsi" w:eastAsiaTheme="minorEastAsia" w:hAnsiTheme="minorHAnsi" w:cstheme="minorBidi"/>
              <w:noProof/>
              <w:color w:val="auto"/>
            </w:rPr>
          </w:pPr>
          <w:ins w:id="1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Rzeczywistość rozszerzona</w:t>
            </w:r>
            <w:r>
              <w:rPr>
                <w:noProof/>
                <w:webHidden/>
              </w:rPr>
              <w:tab/>
            </w:r>
            <w:r>
              <w:rPr>
                <w:noProof/>
                <w:webHidden/>
              </w:rPr>
              <w:fldChar w:fldCharType="begin"/>
            </w:r>
            <w:r>
              <w:rPr>
                <w:noProof/>
                <w:webHidden/>
              </w:rPr>
              <w:instrText xml:space="preserve"> PAGEREF _Toc486884514 \h </w:instrText>
            </w:r>
            <w:r>
              <w:rPr>
                <w:noProof/>
                <w:webHidden/>
              </w:rPr>
            </w:r>
          </w:ins>
          <w:r>
            <w:rPr>
              <w:noProof/>
              <w:webHidden/>
            </w:rPr>
            <w:fldChar w:fldCharType="separate"/>
          </w:r>
          <w:ins w:id="20" w:author="Tomek Tomek" w:date="2017-07-03T22:33:00Z">
            <w:r>
              <w:rPr>
                <w:noProof/>
                <w:webHidden/>
              </w:rPr>
              <w:t>10</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21" w:author="Tomek Tomek" w:date="2017-07-03T22:33:00Z"/>
              <w:rFonts w:asciiTheme="minorHAnsi" w:eastAsiaTheme="minorEastAsia" w:hAnsiTheme="minorHAnsi" w:cstheme="minorBidi"/>
              <w:noProof/>
              <w:color w:val="auto"/>
            </w:rPr>
          </w:pPr>
          <w:ins w:id="22"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Zarys koncepcji i możliwe zastosowania</w:t>
            </w:r>
            <w:r>
              <w:rPr>
                <w:noProof/>
                <w:webHidden/>
              </w:rPr>
              <w:tab/>
            </w:r>
            <w:r>
              <w:rPr>
                <w:noProof/>
                <w:webHidden/>
              </w:rPr>
              <w:fldChar w:fldCharType="begin"/>
            </w:r>
            <w:r>
              <w:rPr>
                <w:noProof/>
                <w:webHidden/>
              </w:rPr>
              <w:instrText xml:space="preserve"> PAGEREF _Toc486884515 \h </w:instrText>
            </w:r>
            <w:r>
              <w:rPr>
                <w:noProof/>
                <w:webHidden/>
              </w:rPr>
            </w:r>
          </w:ins>
          <w:r>
            <w:rPr>
              <w:noProof/>
              <w:webHidden/>
            </w:rPr>
            <w:fldChar w:fldCharType="separate"/>
          </w:r>
          <w:ins w:id="23" w:author="Tomek Tomek" w:date="2017-07-03T22:33:00Z">
            <w:r>
              <w:rPr>
                <w:noProof/>
                <w:webHidden/>
              </w:rPr>
              <w:t>11</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24" w:author="Tomek Tomek" w:date="2017-07-03T22:33:00Z"/>
              <w:rFonts w:asciiTheme="minorHAnsi" w:eastAsiaTheme="minorEastAsia" w:hAnsiTheme="minorHAnsi" w:cstheme="minorBidi"/>
              <w:noProof/>
              <w:color w:val="auto"/>
            </w:rPr>
          </w:pPr>
          <w:ins w:id="2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Dostępne biblioteki umożliwiające implementację</w:t>
            </w:r>
            <w:r>
              <w:rPr>
                <w:noProof/>
                <w:webHidden/>
              </w:rPr>
              <w:tab/>
            </w:r>
            <w:r>
              <w:rPr>
                <w:noProof/>
                <w:webHidden/>
              </w:rPr>
              <w:fldChar w:fldCharType="begin"/>
            </w:r>
            <w:r>
              <w:rPr>
                <w:noProof/>
                <w:webHidden/>
              </w:rPr>
              <w:instrText xml:space="preserve"> PAGEREF _Toc486884516 \h </w:instrText>
            </w:r>
            <w:r>
              <w:rPr>
                <w:noProof/>
                <w:webHidden/>
              </w:rPr>
            </w:r>
          </w:ins>
          <w:r>
            <w:rPr>
              <w:noProof/>
              <w:webHidden/>
            </w:rPr>
            <w:fldChar w:fldCharType="separate"/>
          </w:r>
          <w:ins w:id="26" w:author="Tomek Tomek" w:date="2017-07-03T22:33:00Z">
            <w:r>
              <w:rPr>
                <w:noProof/>
                <w:webHidden/>
              </w:rPr>
              <w:t>11</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27" w:author="Tomek Tomek" w:date="2017-07-03T22:33:00Z"/>
              <w:rFonts w:asciiTheme="minorHAnsi" w:eastAsiaTheme="minorEastAsia" w:hAnsiTheme="minorHAnsi" w:cstheme="minorBidi"/>
              <w:noProof/>
              <w:color w:val="auto"/>
            </w:rPr>
          </w:pPr>
          <w:ins w:id="2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Znaczniki i śledzenie</w:t>
            </w:r>
            <w:r>
              <w:rPr>
                <w:noProof/>
                <w:webHidden/>
              </w:rPr>
              <w:tab/>
            </w:r>
            <w:r>
              <w:rPr>
                <w:noProof/>
                <w:webHidden/>
              </w:rPr>
              <w:fldChar w:fldCharType="begin"/>
            </w:r>
            <w:r>
              <w:rPr>
                <w:noProof/>
                <w:webHidden/>
              </w:rPr>
              <w:instrText xml:space="preserve"> PAGEREF _Toc486884517 \h </w:instrText>
            </w:r>
            <w:r>
              <w:rPr>
                <w:noProof/>
                <w:webHidden/>
              </w:rPr>
            </w:r>
          </w:ins>
          <w:r>
            <w:rPr>
              <w:noProof/>
              <w:webHidden/>
            </w:rPr>
            <w:fldChar w:fldCharType="separate"/>
          </w:r>
          <w:ins w:id="29" w:author="Tomek Tomek" w:date="2017-07-03T22:33:00Z">
            <w:r>
              <w:rPr>
                <w:noProof/>
                <w:webHidden/>
              </w:rPr>
              <w:t>13</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30" w:author="Tomek Tomek" w:date="2017-07-03T22:33:00Z"/>
              <w:rFonts w:asciiTheme="minorHAnsi" w:eastAsiaTheme="minorEastAsia" w:hAnsiTheme="minorHAnsi" w:cstheme="minorBidi"/>
              <w:noProof/>
              <w:color w:val="auto"/>
            </w:rPr>
          </w:pPr>
          <w:ins w:id="3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Algorytm SURF</w:t>
            </w:r>
            <w:r>
              <w:rPr>
                <w:noProof/>
                <w:webHidden/>
              </w:rPr>
              <w:tab/>
            </w:r>
            <w:r>
              <w:rPr>
                <w:noProof/>
                <w:webHidden/>
              </w:rPr>
              <w:fldChar w:fldCharType="begin"/>
            </w:r>
            <w:r>
              <w:rPr>
                <w:noProof/>
                <w:webHidden/>
              </w:rPr>
              <w:instrText xml:space="preserve"> PAGEREF _Toc486884518 \h </w:instrText>
            </w:r>
            <w:r>
              <w:rPr>
                <w:noProof/>
                <w:webHidden/>
              </w:rPr>
            </w:r>
          </w:ins>
          <w:r>
            <w:rPr>
              <w:noProof/>
              <w:webHidden/>
            </w:rPr>
            <w:fldChar w:fldCharType="separate"/>
          </w:r>
          <w:ins w:id="32" w:author="Tomek Tomek" w:date="2017-07-03T22:33:00Z">
            <w:r>
              <w:rPr>
                <w:noProof/>
                <w:webHidden/>
              </w:rPr>
              <w:t>14</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33" w:author="Tomek Tomek" w:date="2017-07-03T22:33:00Z"/>
              <w:rFonts w:asciiTheme="minorHAnsi" w:eastAsiaTheme="minorEastAsia" w:hAnsiTheme="minorHAnsi" w:cstheme="minorBidi"/>
              <w:noProof/>
              <w:color w:val="auto"/>
            </w:rPr>
          </w:pPr>
          <w:ins w:id="3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"_Toc486884519"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Typy znaczników używanych w technice rzeczywistości rozszerzonej</w:t>
            </w:r>
            <w:r>
              <w:rPr>
                <w:noProof/>
                <w:webHidden/>
              </w:rPr>
              <w:tab/>
            </w:r>
            <w:r>
              <w:rPr>
                <w:noProof/>
                <w:webHidden/>
              </w:rPr>
              <w:fldChar w:fldCharType="begin"/>
            </w:r>
            <w:r>
              <w:rPr>
                <w:noProof/>
                <w:webHidden/>
              </w:rPr>
              <w:instrText xml:space="preserve"> PAGEREF _Toc486884519 \h </w:instrText>
            </w:r>
            <w:r>
              <w:rPr>
                <w:noProof/>
                <w:webHidden/>
              </w:rPr>
            </w:r>
          </w:ins>
          <w:r>
            <w:rPr>
              <w:noProof/>
              <w:webHidden/>
            </w:rPr>
            <w:fldChar w:fldCharType="separate"/>
          </w:r>
          <w:ins w:id="35" w:author="Tomek Tomek" w:date="2017-07-03T22:33:00Z">
            <w:r>
              <w:rPr>
                <w:noProof/>
                <w:webHidden/>
              </w:rPr>
              <w:t>14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36" w:author="Tomek Tomek" w:date="2017-07-03T22:33:00Z"/>
              <w:rFonts w:asciiTheme="minorHAnsi" w:eastAsiaTheme="minorEastAsia" w:hAnsiTheme="minorHAnsi" w:cstheme="minorBidi"/>
              <w:noProof/>
              <w:color w:val="auto"/>
            </w:rPr>
          </w:pPr>
          <w:ins w:id="3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_Toc486884520 \h </w:instrText>
            </w:r>
            <w:r>
              <w:rPr>
                <w:noProof/>
                <w:webHidden/>
              </w:rPr>
            </w:r>
          </w:ins>
          <w:r>
            <w:rPr>
              <w:noProof/>
              <w:webHidden/>
            </w:rPr>
            <w:fldChar w:fldCharType="separate"/>
          </w:r>
          <w:ins w:id="38" w:author="Tomek Tomek" w:date="2017-07-03T22:33:00Z">
            <w:r>
              <w:rPr>
                <w:noProof/>
                <w:webHidden/>
              </w:rPr>
              <w:t>15</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39" w:author="Tomek Tomek" w:date="2017-07-03T22:33:00Z"/>
              <w:rFonts w:asciiTheme="minorHAnsi" w:eastAsiaTheme="minorEastAsia" w:hAnsiTheme="minorHAnsi" w:cstheme="minorBidi"/>
              <w:noProof/>
              <w:color w:val="auto"/>
            </w:rPr>
          </w:pPr>
          <w:ins w:id="4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Opis rozwiązań stosowanych</w:t>
            </w:r>
            <w:r>
              <w:rPr>
                <w:noProof/>
                <w:webHidden/>
              </w:rPr>
              <w:tab/>
            </w:r>
            <w:r>
              <w:rPr>
                <w:noProof/>
                <w:webHidden/>
              </w:rPr>
              <w:fldChar w:fldCharType="begin"/>
            </w:r>
            <w:r>
              <w:rPr>
                <w:noProof/>
                <w:webHidden/>
              </w:rPr>
              <w:instrText xml:space="preserve"> PAGEREF _Toc486884521 \h </w:instrText>
            </w:r>
            <w:r>
              <w:rPr>
                <w:noProof/>
                <w:webHidden/>
              </w:rPr>
            </w:r>
          </w:ins>
          <w:r>
            <w:rPr>
              <w:noProof/>
              <w:webHidden/>
            </w:rPr>
            <w:fldChar w:fldCharType="separate"/>
          </w:r>
          <w:ins w:id="41" w:author="Tomek Tomek" w:date="2017-07-03T22:33:00Z">
            <w:r>
              <w:rPr>
                <w:noProof/>
                <w:webHidden/>
              </w:rPr>
              <w:t>15</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2" w:author="Tomek Tomek" w:date="2017-07-03T22:33:00Z"/>
              <w:rFonts w:asciiTheme="minorHAnsi" w:eastAsiaTheme="minorEastAsia" w:hAnsiTheme="minorHAnsi" w:cstheme="minorBidi"/>
              <w:noProof/>
              <w:color w:val="auto"/>
            </w:rPr>
          </w:pPr>
          <w:ins w:id="4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Przegląd stosowanych platform</w:t>
            </w:r>
            <w:r>
              <w:rPr>
                <w:noProof/>
                <w:webHidden/>
              </w:rPr>
              <w:tab/>
            </w:r>
            <w:r>
              <w:rPr>
                <w:noProof/>
                <w:webHidden/>
              </w:rPr>
              <w:fldChar w:fldCharType="begin"/>
            </w:r>
            <w:r>
              <w:rPr>
                <w:noProof/>
                <w:webHidden/>
              </w:rPr>
              <w:instrText xml:space="preserve"> PAGEREF _Toc486884522 \h </w:instrText>
            </w:r>
            <w:r>
              <w:rPr>
                <w:noProof/>
                <w:webHidden/>
              </w:rPr>
            </w:r>
          </w:ins>
          <w:r>
            <w:rPr>
              <w:noProof/>
              <w:webHidden/>
            </w:rPr>
            <w:fldChar w:fldCharType="separate"/>
          </w:r>
          <w:ins w:id="44" w:author="Tomek Tomek" w:date="2017-07-03T22:33:00Z">
            <w:r>
              <w:rPr>
                <w:noProof/>
                <w:webHidden/>
              </w:rPr>
              <w:t>16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5" w:author="Tomek Tomek" w:date="2017-07-03T22:33:00Z"/>
              <w:rFonts w:asciiTheme="minorHAnsi" w:eastAsiaTheme="minorEastAsia" w:hAnsiTheme="minorHAnsi" w:cstheme="minorBidi"/>
              <w:noProof/>
              <w:color w:val="auto"/>
            </w:rPr>
          </w:pPr>
          <w:ins w:id="4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Język programowania Java</w:t>
            </w:r>
            <w:r>
              <w:rPr>
                <w:noProof/>
                <w:webHidden/>
              </w:rPr>
              <w:tab/>
            </w:r>
            <w:r>
              <w:rPr>
                <w:noProof/>
                <w:webHidden/>
              </w:rPr>
              <w:fldChar w:fldCharType="begin"/>
            </w:r>
            <w:r>
              <w:rPr>
                <w:noProof/>
                <w:webHidden/>
              </w:rPr>
              <w:instrText xml:space="preserve"> PAGEREF _Toc486884523 \h </w:instrText>
            </w:r>
            <w:r>
              <w:rPr>
                <w:noProof/>
                <w:webHidden/>
              </w:rPr>
            </w:r>
          </w:ins>
          <w:r>
            <w:rPr>
              <w:noProof/>
              <w:webHidden/>
            </w:rPr>
            <w:fldChar w:fldCharType="separate"/>
          </w:r>
          <w:ins w:id="47" w:author="Tomek Tomek" w:date="2017-07-03T22:33:00Z">
            <w:r>
              <w:rPr>
                <w:noProof/>
                <w:webHidden/>
              </w:rPr>
              <w:t>16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48" w:author="Tomek Tomek" w:date="2017-07-03T22:33:00Z"/>
              <w:rFonts w:asciiTheme="minorHAnsi" w:eastAsiaTheme="minorEastAsia" w:hAnsiTheme="minorHAnsi" w:cstheme="minorBidi"/>
              <w:noProof/>
              <w:color w:val="auto"/>
            </w:rPr>
          </w:pPr>
          <w:ins w:id="4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Środowisko aplikacji podstawowe pojęcia i koncepty bazowe programowania w Android SDK</w:t>
            </w:r>
            <w:r>
              <w:rPr>
                <w:noProof/>
                <w:webHidden/>
              </w:rPr>
              <w:tab/>
            </w:r>
            <w:r>
              <w:rPr>
                <w:noProof/>
                <w:webHidden/>
              </w:rPr>
              <w:fldChar w:fldCharType="begin"/>
            </w:r>
            <w:r>
              <w:rPr>
                <w:noProof/>
                <w:webHidden/>
              </w:rPr>
              <w:instrText xml:space="preserve"> PAGEREF _Toc486884524 \h </w:instrText>
            </w:r>
            <w:r>
              <w:rPr>
                <w:noProof/>
                <w:webHidden/>
              </w:rPr>
            </w:r>
          </w:ins>
          <w:r>
            <w:rPr>
              <w:noProof/>
              <w:webHidden/>
            </w:rPr>
            <w:fldChar w:fldCharType="separate"/>
          </w:r>
          <w:ins w:id="50" w:author="Tomek Tomek" w:date="2017-07-03T22:33:00Z">
            <w:r>
              <w:rPr>
                <w:noProof/>
                <w:webHidden/>
              </w:rPr>
              <w:t>17</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1" w:author="Tomek Tomek" w:date="2017-07-03T22:33:00Z"/>
              <w:rFonts w:asciiTheme="minorHAnsi" w:eastAsiaTheme="minorEastAsia" w:hAnsiTheme="minorHAnsi" w:cstheme="minorBidi"/>
              <w:noProof/>
              <w:color w:val="auto"/>
            </w:rPr>
          </w:pPr>
          <w:ins w:id="52"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Architektura sytemu Android.</w:t>
            </w:r>
            <w:r>
              <w:rPr>
                <w:noProof/>
                <w:webHidden/>
              </w:rPr>
              <w:tab/>
            </w:r>
            <w:r>
              <w:rPr>
                <w:noProof/>
                <w:webHidden/>
              </w:rPr>
              <w:fldChar w:fldCharType="begin"/>
            </w:r>
            <w:r>
              <w:rPr>
                <w:noProof/>
                <w:webHidden/>
              </w:rPr>
              <w:instrText xml:space="preserve"> PAGEREF _Toc486884525 \h </w:instrText>
            </w:r>
            <w:r>
              <w:rPr>
                <w:noProof/>
                <w:webHidden/>
              </w:rPr>
            </w:r>
          </w:ins>
          <w:r>
            <w:rPr>
              <w:noProof/>
              <w:webHidden/>
            </w:rPr>
            <w:fldChar w:fldCharType="separate"/>
          </w:r>
          <w:ins w:id="53" w:author="Tomek Tomek" w:date="2017-07-03T22:33:00Z">
            <w:r>
              <w:rPr>
                <w:noProof/>
                <w:webHidden/>
              </w:rPr>
              <w:t>17</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4" w:author="Tomek Tomek" w:date="2017-07-03T22:33:00Z"/>
              <w:rFonts w:asciiTheme="minorHAnsi" w:eastAsiaTheme="minorEastAsia" w:hAnsiTheme="minorHAnsi" w:cstheme="minorBidi"/>
              <w:noProof/>
              <w:color w:val="auto"/>
            </w:rPr>
          </w:pPr>
          <w:ins w:id="5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Budowa programów - aktywności</w:t>
            </w:r>
            <w:r>
              <w:rPr>
                <w:noProof/>
                <w:webHidden/>
              </w:rPr>
              <w:tab/>
            </w:r>
            <w:r>
              <w:rPr>
                <w:noProof/>
                <w:webHidden/>
              </w:rPr>
              <w:fldChar w:fldCharType="begin"/>
            </w:r>
            <w:r>
              <w:rPr>
                <w:noProof/>
                <w:webHidden/>
              </w:rPr>
              <w:instrText xml:space="preserve"> PAGEREF _Toc486884526 \h </w:instrText>
            </w:r>
            <w:r>
              <w:rPr>
                <w:noProof/>
                <w:webHidden/>
              </w:rPr>
            </w:r>
          </w:ins>
          <w:r>
            <w:rPr>
              <w:noProof/>
              <w:webHidden/>
            </w:rPr>
            <w:fldChar w:fldCharType="separate"/>
          </w:r>
          <w:ins w:id="56" w:author="Tomek Tomek" w:date="2017-07-03T22:33:00Z">
            <w:r>
              <w:rPr>
                <w:noProof/>
                <w:webHidden/>
              </w:rPr>
              <w:t>18</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57" w:author="Tomek Tomek" w:date="2017-07-03T22:33:00Z"/>
              <w:rFonts w:asciiTheme="minorHAnsi" w:eastAsiaTheme="minorEastAsia" w:hAnsiTheme="minorHAnsi" w:cstheme="minorBidi"/>
              <w:noProof/>
              <w:color w:val="auto"/>
            </w:rPr>
          </w:pPr>
          <w:ins w:id="5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Interfejs użytkownika</w:t>
            </w:r>
            <w:r>
              <w:rPr>
                <w:noProof/>
                <w:webHidden/>
              </w:rPr>
              <w:tab/>
            </w:r>
            <w:r>
              <w:rPr>
                <w:noProof/>
                <w:webHidden/>
              </w:rPr>
              <w:fldChar w:fldCharType="begin"/>
            </w:r>
            <w:r>
              <w:rPr>
                <w:noProof/>
                <w:webHidden/>
              </w:rPr>
              <w:instrText xml:space="preserve"> PAGEREF _Toc486884527 \h </w:instrText>
            </w:r>
            <w:r>
              <w:rPr>
                <w:noProof/>
                <w:webHidden/>
              </w:rPr>
            </w:r>
          </w:ins>
          <w:r>
            <w:rPr>
              <w:noProof/>
              <w:webHidden/>
            </w:rPr>
            <w:fldChar w:fldCharType="separate"/>
          </w:r>
          <w:ins w:id="59" w:author="Tomek Tomek" w:date="2017-07-03T22:33:00Z">
            <w:r>
              <w:rPr>
                <w:noProof/>
                <w:webHidden/>
              </w:rPr>
              <w:t>21</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60" w:author="Tomek Tomek" w:date="2017-07-03T22:33:00Z"/>
              <w:rFonts w:asciiTheme="minorHAnsi" w:eastAsiaTheme="minorEastAsia" w:hAnsiTheme="minorHAnsi" w:cstheme="minorBidi"/>
              <w:noProof/>
              <w:color w:val="auto"/>
            </w:rPr>
          </w:pPr>
          <w:ins w:id="6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Qualcomm Vuforia</w:t>
            </w:r>
            <w:r>
              <w:rPr>
                <w:noProof/>
                <w:webHidden/>
              </w:rPr>
              <w:tab/>
            </w:r>
            <w:r>
              <w:rPr>
                <w:noProof/>
                <w:webHidden/>
              </w:rPr>
              <w:fldChar w:fldCharType="begin"/>
            </w:r>
            <w:r>
              <w:rPr>
                <w:noProof/>
                <w:webHidden/>
              </w:rPr>
              <w:instrText xml:space="preserve"> PAGEREF _Toc486884528 \h </w:instrText>
            </w:r>
            <w:r>
              <w:rPr>
                <w:noProof/>
                <w:webHidden/>
              </w:rPr>
            </w:r>
          </w:ins>
          <w:r>
            <w:rPr>
              <w:noProof/>
              <w:webHidden/>
            </w:rPr>
            <w:fldChar w:fldCharType="separate"/>
          </w:r>
          <w:ins w:id="62"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3" w:author="Tomek Tomek" w:date="2017-07-03T22:33:00Z"/>
              <w:rFonts w:asciiTheme="minorHAnsi" w:eastAsiaTheme="minorEastAsia" w:hAnsiTheme="minorHAnsi" w:cstheme="minorBidi"/>
              <w:noProof/>
              <w:color w:val="auto"/>
            </w:rPr>
          </w:pPr>
          <w:ins w:id="6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"_Toc486884529"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Pojęcia bazowe, schemat tworzenia aplikacji</w:t>
            </w:r>
            <w:r>
              <w:rPr>
                <w:noProof/>
                <w:webHidden/>
              </w:rPr>
              <w:tab/>
            </w:r>
            <w:r>
              <w:rPr>
                <w:noProof/>
                <w:webHidden/>
              </w:rPr>
              <w:fldChar w:fldCharType="begin"/>
            </w:r>
            <w:r>
              <w:rPr>
                <w:noProof/>
                <w:webHidden/>
              </w:rPr>
              <w:instrText xml:space="preserve"> PAGEREF _Toc486884529 \h </w:instrText>
            </w:r>
            <w:r>
              <w:rPr>
                <w:noProof/>
                <w:webHidden/>
              </w:rPr>
            </w:r>
          </w:ins>
          <w:r>
            <w:rPr>
              <w:noProof/>
              <w:webHidden/>
            </w:rPr>
            <w:fldChar w:fldCharType="separate"/>
          </w:r>
          <w:ins w:id="65"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6" w:author="Tomek Tomek" w:date="2017-07-03T22:33:00Z"/>
              <w:rFonts w:asciiTheme="minorHAnsi" w:eastAsiaTheme="minorEastAsia" w:hAnsiTheme="minorHAnsi" w:cstheme="minorBidi"/>
              <w:noProof/>
              <w:color w:val="auto"/>
            </w:rPr>
          </w:pPr>
          <w:ins w:id="6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Skrypty C#</w:t>
            </w:r>
            <w:r>
              <w:rPr>
                <w:noProof/>
                <w:webHidden/>
              </w:rPr>
              <w:tab/>
            </w:r>
            <w:r>
              <w:rPr>
                <w:noProof/>
                <w:webHidden/>
              </w:rPr>
              <w:fldChar w:fldCharType="begin"/>
            </w:r>
            <w:r>
              <w:rPr>
                <w:noProof/>
                <w:webHidden/>
              </w:rPr>
              <w:instrText xml:space="preserve"> PAGEREF _Toc486884530 \h </w:instrText>
            </w:r>
            <w:r>
              <w:rPr>
                <w:noProof/>
                <w:webHidden/>
              </w:rPr>
            </w:r>
          </w:ins>
          <w:r>
            <w:rPr>
              <w:noProof/>
              <w:webHidden/>
            </w:rPr>
            <w:fldChar w:fldCharType="separate"/>
          </w:r>
          <w:ins w:id="68" w:author="Tomek Tomek" w:date="2017-07-03T22:33:00Z">
            <w:r>
              <w:rPr>
                <w:noProof/>
                <w:webHidden/>
              </w:rPr>
              <w:t>22</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69" w:author="Tomek Tomek" w:date="2017-07-03T22:33:00Z"/>
              <w:rFonts w:asciiTheme="minorHAnsi" w:eastAsiaTheme="minorEastAsia" w:hAnsiTheme="minorHAnsi" w:cstheme="minorBidi"/>
              <w:noProof/>
              <w:color w:val="auto"/>
            </w:rPr>
          </w:pPr>
          <w:ins w:id="7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_Toc486884531 \h </w:instrText>
            </w:r>
            <w:r>
              <w:rPr>
                <w:noProof/>
                <w:webHidden/>
              </w:rPr>
            </w:r>
          </w:ins>
          <w:r>
            <w:rPr>
              <w:noProof/>
              <w:webHidden/>
            </w:rPr>
            <w:fldChar w:fldCharType="separate"/>
          </w:r>
          <w:ins w:id="71"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72" w:author="Tomek Tomek" w:date="2017-07-03T22:33:00Z"/>
              <w:rFonts w:asciiTheme="minorHAnsi" w:eastAsiaTheme="minorEastAsia" w:hAnsiTheme="minorHAnsi" w:cstheme="minorBidi"/>
              <w:noProof/>
              <w:color w:val="auto"/>
            </w:rPr>
          </w:pPr>
          <w:ins w:id="7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Bazy danych</w:t>
            </w:r>
            <w:r>
              <w:rPr>
                <w:noProof/>
                <w:webHidden/>
              </w:rPr>
              <w:tab/>
            </w:r>
            <w:r>
              <w:rPr>
                <w:noProof/>
                <w:webHidden/>
              </w:rPr>
              <w:fldChar w:fldCharType="begin"/>
            </w:r>
            <w:r>
              <w:rPr>
                <w:noProof/>
                <w:webHidden/>
              </w:rPr>
              <w:instrText xml:space="preserve"> PAGEREF _Toc486884532 \h </w:instrText>
            </w:r>
            <w:r>
              <w:rPr>
                <w:noProof/>
                <w:webHidden/>
              </w:rPr>
            </w:r>
          </w:ins>
          <w:r>
            <w:rPr>
              <w:noProof/>
              <w:webHidden/>
            </w:rPr>
            <w:fldChar w:fldCharType="separate"/>
          </w:r>
          <w:ins w:id="74"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3"/>
            <w:tabs>
              <w:tab w:val="right" w:leader="dot" w:pos="9061"/>
            </w:tabs>
            <w:rPr>
              <w:ins w:id="75" w:author="Tomek Tomek" w:date="2017-07-03T22:33:00Z"/>
              <w:rFonts w:asciiTheme="minorHAnsi" w:eastAsiaTheme="minorEastAsia" w:hAnsiTheme="minorHAnsi" w:cstheme="minorBidi"/>
              <w:noProof/>
              <w:color w:val="auto"/>
            </w:rPr>
          </w:pPr>
          <w:ins w:id="7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Język SQL i system zarządzania bazą danych SQLite</w:t>
            </w:r>
            <w:r>
              <w:rPr>
                <w:noProof/>
                <w:webHidden/>
              </w:rPr>
              <w:tab/>
            </w:r>
            <w:r>
              <w:rPr>
                <w:noProof/>
                <w:webHidden/>
              </w:rPr>
              <w:fldChar w:fldCharType="begin"/>
            </w:r>
            <w:r>
              <w:rPr>
                <w:noProof/>
                <w:webHidden/>
              </w:rPr>
              <w:instrText xml:space="preserve"> PAGEREF _Toc486884533 \h </w:instrText>
            </w:r>
            <w:r>
              <w:rPr>
                <w:noProof/>
                <w:webHidden/>
              </w:rPr>
            </w:r>
          </w:ins>
          <w:r>
            <w:rPr>
              <w:noProof/>
              <w:webHidden/>
            </w:rPr>
            <w:fldChar w:fldCharType="separate"/>
          </w:r>
          <w:ins w:id="77" w:author="Tomek Tomek" w:date="2017-07-03T22:33:00Z">
            <w:r>
              <w:rPr>
                <w:noProof/>
                <w:webHidden/>
              </w:rPr>
              <w:t>23</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78" w:author="Tomek Tomek" w:date="2017-07-03T22:33:00Z"/>
              <w:rFonts w:asciiTheme="minorHAnsi" w:eastAsiaTheme="minorEastAsia" w:hAnsiTheme="minorHAnsi" w:cstheme="minorBidi"/>
              <w:noProof/>
              <w:color w:val="auto"/>
            </w:rPr>
          </w:pPr>
          <w:ins w:id="7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Implementacja</w:t>
            </w:r>
            <w:r>
              <w:rPr>
                <w:noProof/>
                <w:webHidden/>
              </w:rPr>
              <w:tab/>
            </w:r>
            <w:r>
              <w:rPr>
                <w:noProof/>
                <w:webHidden/>
              </w:rPr>
              <w:fldChar w:fldCharType="begin"/>
            </w:r>
            <w:r>
              <w:rPr>
                <w:noProof/>
                <w:webHidden/>
              </w:rPr>
              <w:instrText xml:space="preserve"> PAGEREF _Toc486884534 \h </w:instrText>
            </w:r>
            <w:r>
              <w:rPr>
                <w:noProof/>
                <w:webHidden/>
              </w:rPr>
            </w:r>
          </w:ins>
          <w:r>
            <w:rPr>
              <w:noProof/>
              <w:webHidden/>
            </w:rPr>
            <w:fldChar w:fldCharType="separate"/>
          </w:r>
          <w:ins w:id="80"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1" w:author="Tomek Tomek" w:date="2017-07-03T22:33:00Z"/>
              <w:rFonts w:asciiTheme="minorHAnsi" w:eastAsiaTheme="minorEastAsia" w:hAnsiTheme="minorHAnsi" w:cstheme="minorBidi"/>
              <w:noProof/>
              <w:color w:val="auto"/>
            </w:rPr>
          </w:pPr>
          <w:ins w:id="82" w:author="Tomek Tomek" w:date="2017-07-03T22:33:00Z">
            <w:r w:rsidRPr="00AE11AF">
              <w:rPr>
                <w:rStyle w:val="Hipercze"/>
                <w:noProof/>
              </w:rPr>
              <w:lastRenderedPageBreak/>
              <w:fldChar w:fldCharType="begin"/>
            </w:r>
            <w:r w:rsidRPr="00AE11AF">
              <w:rPr>
                <w:rStyle w:val="Hipercze"/>
                <w:noProof/>
              </w:rPr>
              <w:instrText xml:space="preserve"> </w:instrText>
            </w:r>
            <w:r>
              <w:rPr>
                <w:noProof/>
              </w:rPr>
              <w:instrText>HYPERLINK \l "_Toc486884535"</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Baza danych dzieł artystycznych</w:t>
            </w:r>
            <w:r>
              <w:rPr>
                <w:noProof/>
                <w:webHidden/>
              </w:rPr>
              <w:tab/>
            </w:r>
            <w:r>
              <w:rPr>
                <w:noProof/>
                <w:webHidden/>
              </w:rPr>
              <w:fldChar w:fldCharType="begin"/>
            </w:r>
            <w:r>
              <w:rPr>
                <w:noProof/>
                <w:webHidden/>
              </w:rPr>
              <w:instrText xml:space="preserve"> PAGEREF _Toc486884535 \h </w:instrText>
            </w:r>
            <w:r>
              <w:rPr>
                <w:noProof/>
                <w:webHidden/>
              </w:rPr>
            </w:r>
          </w:ins>
          <w:r>
            <w:rPr>
              <w:noProof/>
              <w:webHidden/>
            </w:rPr>
            <w:fldChar w:fldCharType="separate"/>
          </w:r>
          <w:ins w:id="83"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4" w:author="Tomek Tomek" w:date="2017-07-03T22:33:00Z"/>
              <w:rFonts w:asciiTheme="minorHAnsi" w:eastAsiaTheme="minorEastAsia" w:hAnsiTheme="minorHAnsi" w:cstheme="minorBidi"/>
              <w:noProof/>
              <w:color w:val="auto"/>
            </w:rPr>
          </w:pPr>
          <w:ins w:id="85"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"_Toc486884536"</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Pakiety</w:t>
            </w:r>
            <w:r>
              <w:rPr>
                <w:noProof/>
                <w:webHidden/>
              </w:rPr>
              <w:tab/>
            </w:r>
            <w:r>
              <w:rPr>
                <w:noProof/>
                <w:webHidden/>
              </w:rPr>
              <w:fldChar w:fldCharType="begin"/>
            </w:r>
            <w:r>
              <w:rPr>
                <w:noProof/>
                <w:webHidden/>
              </w:rPr>
              <w:instrText xml:space="preserve"> PAGEREF _Toc486884536 \h </w:instrText>
            </w:r>
            <w:r>
              <w:rPr>
                <w:noProof/>
                <w:webHidden/>
              </w:rPr>
            </w:r>
          </w:ins>
          <w:r>
            <w:rPr>
              <w:noProof/>
              <w:webHidden/>
            </w:rPr>
            <w:fldChar w:fldCharType="separate"/>
          </w:r>
          <w:ins w:id="86"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87" w:author="Tomek Tomek" w:date="2017-07-03T22:33:00Z"/>
              <w:rFonts w:asciiTheme="minorHAnsi" w:eastAsiaTheme="minorEastAsia" w:hAnsiTheme="minorHAnsi" w:cstheme="minorBidi"/>
              <w:noProof/>
              <w:color w:val="auto"/>
            </w:rPr>
          </w:pPr>
          <w:ins w:id="88"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"_Toc486884537"</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Wymagania minimalne do uruchomienia aplikacji</w:t>
            </w:r>
            <w:r>
              <w:rPr>
                <w:noProof/>
                <w:webHidden/>
              </w:rPr>
              <w:tab/>
            </w:r>
            <w:r>
              <w:rPr>
                <w:noProof/>
                <w:webHidden/>
              </w:rPr>
              <w:fldChar w:fldCharType="begin"/>
            </w:r>
            <w:r>
              <w:rPr>
                <w:noProof/>
                <w:webHidden/>
              </w:rPr>
              <w:instrText xml:space="preserve"> PAGEREF _Toc486884537 \h </w:instrText>
            </w:r>
            <w:r>
              <w:rPr>
                <w:noProof/>
                <w:webHidden/>
              </w:rPr>
            </w:r>
          </w:ins>
          <w:r>
            <w:rPr>
              <w:noProof/>
              <w:webHidden/>
            </w:rPr>
            <w:fldChar w:fldCharType="separate"/>
          </w:r>
          <w:ins w:id="89" w:author="Tomek Tomek" w:date="2017-07-03T22:33:00Z">
            <w:r>
              <w:rPr>
                <w:noProof/>
                <w:webHidden/>
              </w:rPr>
              <w:t>24</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0" w:author="Tomek Tomek" w:date="2017-07-03T22:33:00Z"/>
              <w:rFonts w:asciiTheme="minorHAnsi" w:eastAsiaTheme="minorEastAsia" w:hAnsiTheme="minorHAnsi" w:cstheme="minorBidi"/>
              <w:noProof/>
              <w:color w:val="auto"/>
            </w:rPr>
          </w:pPr>
          <w:ins w:id="91"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"_Toc486884538"</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Schemat blokowy aplikacji</w:t>
            </w:r>
            <w:r>
              <w:rPr>
                <w:noProof/>
                <w:webHidden/>
              </w:rPr>
              <w:tab/>
            </w:r>
            <w:r>
              <w:rPr>
                <w:noProof/>
                <w:webHidden/>
              </w:rPr>
              <w:fldChar w:fldCharType="begin"/>
            </w:r>
            <w:r>
              <w:rPr>
                <w:noProof/>
                <w:webHidden/>
              </w:rPr>
              <w:instrText xml:space="preserve"> PAGEREF _Toc486884538 \h </w:instrText>
            </w:r>
            <w:r>
              <w:rPr>
                <w:noProof/>
                <w:webHidden/>
              </w:rPr>
            </w:r>
          </w:ins>
          <w:r>
            <w:rPr>
              <w:noProof/>
              <w:webHidden/>
            </w:rPr>
            <w:fldChar w:fldCharType="separate"/>
          </w:r>
          <w:ins w:id="92" w:author="Tomek Tomek" w:date="2017-07-03T22:33:00Z">
            <w:r>
              <w:rPr>
                <w:noProof/>
                <w:webHidden/>
              </w:rPr>
              <w:t>25</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3" w:author="Tomek Tomek" w:date="2017-07-03T22:33:00Z"/>
              <w:rFonts w:asciiTheme="minorHAnsi" w:eastAsiaTheme="minorEastAsia" w:hAnsiTheme="minorHAnsi" w:cstheme="minorBidi"/>
              <w:noProof/>
              <w:color w:val="auto"/>
            </w:rPr>
          </w:pPr>
          <w:ins w:id="94"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"_Toc486884539"</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Sposoby przechowywania danych</w:t>
            </w:r>
            <w:r>
              <w:rPr>
                <w:noProof/>
                <w:webHidden/>
              </w:rPr>
              <w:tab/>
            </w:r>
            <w:r>
              <w:rPr>
                <w:noProof/>
                <w:webHidden/>
              </w:rPr>
              <w:fldChar w:fldCharType="begin"/>
            </w:r>
            <w:r>
              <w:rPr>
                <w:noProof/>
                <w:webHidden/>
              </w:rPr>
              <w:instrText xml:space="preserve"> PAGEREF _Toc486884539 \h </w:instrText>
            </w:r>
            <w:r>
              <w:rPr>
                <w:noProof/>
                <w:webHidden/>
              </w:rPr>
            </w:r>
          </w:ins>
          <w:r>
            <w:rPr>
              <w:noProof/>
              <w:webHidden/>
            </w:rPr>
            <w:fldChar w:fldCharType="separate"/>
          </w:r>
          <w:ins w:id="95" w:author="Tomek Tomek" w:date="2017-07-03T22:33:00Z">
            <w:r>
              <w:rPr>
                <w:noProof/>
                <w:webHidden/>
              </w:rPr>
              <w:t>26</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6" w:author="Tomek Tomek" w:date="2017-07-03T22:33:00Z"/>
              <w:rFonts w:asciiTheme="minorHAnsi" w:eastAsiaTheme="minorEastAsia" w:hAnsiTheme="minorHAnsi" w:cstheme="minorBidi"/>
              <w:noProof/>
              <w:color w:val="auto"/>
            </w:rPr>
          </w:pPr>
          <w:ins w:id="97"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"_Toc486884540"</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Moduł rzeczywistości rozszerzonej</w:t>
            </w:r>
            <w:r>
              <w:rPr>
                <w:noProof/>
                <w:webHidden/>
              </w:rPr>
              <w:tab/>
            </w:r>
            <w:r>
              <w:rPr>
                <w:noProof/>
                <w:webHidden/>
              </w:rPr>
              <w:fldChar w:fldCharType="begin"/>
            </w:r>
            <w:r>
              <w:rPr>
                <w:noProof/>
                <w:webHidden/>
              </w:rPr>
              <w:instrText xml:space="preserve"> PAGEREF _Toc486884540 \h </w:instrText>
            </w:r>
            <w:r>
              <w:rPr>
                <w:noProof/>
                <w:webHidden/>
              </w:rPr>
            </w:r>
          </w:ins>
          <w:r>
            <w:rPr>
              <w:noProof/>
              <w:webHidden/>
            </w:rPr>
            <w:fldChar w:fldCharType="separate"/>
          </w:r>
          <w:ins w:id="98" w:author="Tomek Tomek" w:date="2017-07-03T22:33:00Z">
            <w:r>
              <w:rPr>
                <w:noProof/>
                <w:webHidden/>
              </w:rPr>
              <w:t>28</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99" w:author="Tomek Tomek" w:date="2017-07-03T22:33:00Z"/>
              <w:rFonts w:asciiTheme="minorHAnsi" w:eastAsiaTheme="minorEastAsia" w:hAnsiTheme="minorHAnsi" w:cstheme="minorBidi"/>
              <w:noProof/>
              <w:color w:val="auto"/>
            </w:rPr>
          </w:pPr>
          <w:ins w:id="100"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"_Toc486884541"</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System oceny wiedzy użytkownika</w:t>
            </w:r>
            <w:r>
              <w:rPr>
                <w:noProof/>
                <w:webHidden/>
              </w:rPr>
              <w:tab/>
            </w:r>
            <w:r>
              <w:rPr>
                <w:noProof/>
                <w:webHidden/>
              </w:rPr>
              <w:fldChar w:fldCharType="begin"/>
            </w:r>
            <w:r>
              <w:rPr>
                <w:noProof/>
                <w:webHidden/>
              </w:rPr>
              <w:instrText xml:space="preserve"> PAGEREF _Toc486884541 \h </w:instrText>
            </w:r>
            <w:r>
              <w:rPr>
                <w:noProof/>
                <w:webHidden/>
              </w:rPr>
            </w:r>
          </w:ins>
          <w:r>
            <w:rPr>
              <w:noProof/>
              <w:webHidden/>
            </w:rPr>
            <w:fldChar w:fldCharType="separate"/>
          </w:r>
          <w:ins w:id="101" w:author="Tomek Tomek" w:date="2017-07-03T22:33:00Z">
            <w:r>
              <w:rPr>
                <w:noProof/>
                <w:webHidden/>
              </w:rPr>
              <w:t>29</w:t>
            </w:r>
            <w:r>
              <w:rPr>
                <w:noProof/>
                <w:webHidden/>
              </w:rPr>
              <w:fldChar w:fldCharType="end"/>
            </w:r>
            <w:r w:rsidRPr="00AE11AF">
              <w:rPr>
                <w:rStyle w:val="Hipercze"/>
                <w:noProof/>
              </w:rPr>
              <w:fldChar w:fldCharType="end"/>
            </w:r>
          </w:ins>
        </w:p>
        <w:p w:rsidR="007A2824" w:rsidRDefault="007A2824">
          <w:pPr>
            <w:pStyle w:val="Spistreci2"/>
            <w:tabs>
              <w:tab w:val="right" w:leader="dot" w:pos="9061"/>
            </w:tabs>
            <w:rPr>
              <w:ins w:id="102" w:author="Tomek Tomek" w:date="2017-07-03T22:33:00Z"/>
              <w:rFonts w:asciiTheme="minorHAnsi" w:eastAsiaTheme="minorEastAsia" w:hAnsiTheme="minorHAnsi" w:cstheme="minorBidi"/>
              <w:noProof/>
              <w:color w:val="auto"/>
            </w:rPr>
          </w:pPr>
          <w:ins w:id="103"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"_Toc486884542"</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Perspektywy rozwoju aplikacji</w:t>
            </w:r>
            <w:r>
              <w:rPr>
                <w:noProof/>
                <w:webHidden/>
              </w:rPr>
              <w:tab/>
            </w:r>
            <w:r>
              <w:rPr>
                <w:noProof/>
                <w:webHidden/>
              </w:rPr>
              <w:fldChar w:fldCharType="begin"/>
            </w:r>
            <w:r>
              <w:rPr>
                <w:noProof/>
                <w:webHidden/>
              </w:rPr>
              <w:instrText xml:space="preserve"> PAGEREF _Toc486884542 \h </w:instrText>
            </w:r>
            <w:r>
              <w:rPr>
                <w:noProof/>
                <w:webHidden/>
              </w:rPr>
            </w:r>
          </w:ins>
          <w:r>
            <w:rPr>
              <w:noProof/>
              <w:webHidden/>
            </w:rPr>
            <w:fldChar w:fldCharType="separate"/>
          </w:r>
          <w:ins w:id="104" w:author="Tomek Tomek" w:date="2017-07-03T22:33:00Z">
            <w:r>
              <w:rPr>
                <w:noProof/>
                <w:webHidden/>
              </w:rPr>
              <w:t>30</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05" w:author="Tomek Tomek" w:date="2017-07-03T22:33:00Z"/>
              <w:rFonts w:asciiTheme="minorHAnsi" w:eastAsiaTheme="minorEastAsia" w:hAnsiTheme="minorHAnsi" w:cstheme="minorBidi"/>
              <w:noProof/>
              <w:color w:val="auto"/>
            </w:rPr>
          </w:pPr>
          <w:ins w:id="106"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"_Toc486884543"</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Podsumowanie</w:t>
            </w:r>
            <w:r>
              <w:rPr>
                <w:noProof/>
                <w:webHidden/>
              </w:rPr>
              <w:tab/>
            </w:r>
            <w:r>
              <w:rPr>
                <w:noProof/>
                <w:webHidden/>
              </w:rPr>
              <w:fldChar w:fldCharType="begin"/>
            </w:r>
            <w:r>
              <w:rPr>
                <w:noProof/>
                <w:webHidden/>
              </w:rPr>
              <w:instrText xml:space="preserve"> PAGEREF _Toc486884543 \h </w:instrText>
            </w:r>
            <w:r>
              <w:rPr>
                <w:noProof/>
                <w:webHidden/>
              </w:rPr>
            </w:r>
          </w:ins>
          <w:r>
            <w:rPr>
              <w:noProof/>
              <w:webHidden/>
            </w:rPr>
            <w:fldChar w:fldCharType="separate"/>
          </w:r>
          <w:ins w:id="107" w:author="Tomek Tomek" w:date="2017-07-03T22:33:00Z">
            <w:r>
              <w:rPr>
                <w:noProof/>
                <w:webHidden/>
              </w:rPr>
              <w:t>32</w:t>
            </w:r>
            <w:r>
              <w:rPr>
                <w:noProof/>
                <w:webHidden/>
              </w:rPr>
              <w:fldChar w:fldCharType="end"/>
            </w:r>
            <w:r w:rsidRPr="00AE11AF">
              <w:rPr>
                <w:rStyle w:val="Hipercze"/>
                <w:noProof/>
              </w:rPr>
              <w:fldChar w:fldCharType="end"/>
            </w:r>
          </w:ins>
        </w:p>
        <w:p w:rsidR="007A2824" w:rsidRDefault="007A2824">
          <w:pPr>
            <w:pStyle w:val="Spistreci1"/>
            <w:tabs>
              <w:tab w:val="right" w:leader="dot" w:pos="9061"/>
            </w:tabs>
            <w:rPr>
              <w:ins w:id="108" w:author="Tomek Tomek" w:date="2017-07-03T22:33:00Z"/>
              <w:rFonts w:asciiTheme="minorHAnsi" w:eastAsiaTheme="minorEastAsia" w:hAnsiTheme="minorHAnsi" w:cstheme="minorBidi"/>
              <w:noProof/>
              <w:color w:val="auto"/>
            </w:rPr>
          </w:pPr>
          <w:ins w:id="109" w:author="Tomek Tomek" w:date="2017-07-03T22:33:00Z">
            <w:r w:rsidRPr="00AE11AF">
              <w:rPr>
                <w:rStyle w:val="Hipercze"/>
                <w:noProof/>
              </w:rPr>
              <w:fldChar w:fldCharType="begin"/>
            </w:r>
            <w:r w:rsidRPr="00AE11AF">
              <w:rPr>
                <w:rStyle w:val="Hipercze"/>
                <w:noProof/>
              </w:rPr>
              <w:instrText xml:space="preserve"> </w:instrText>
            </w:r>
            <w:r>
              <w:rPr>
                <w:noProof/>
              </w:rPr>
              <w:instrText>HYPERLINK \l "_Toc486884544"</w:instrText>
            </w:r>
            <w:r w:rsidRPr="00AE11AF">
              <w:rPr>
                <w:rStyle w:val="Hipercze"/>
                <w:noProof/>
              </w:rPr>
              <w:instrText xml:space="preserve"> </w:instrText>
            </w:r>
            <w:r w:rsidRPr="00AE11AF">
              <w:rPr>
                <w:rStyle w:val="Hipercze"/>
                <w:noProof/>
              </w:rPr>
            </w:r>
            <w:r w:rsidRPr="00AE11AF">
              <w:rPr>
                <w:rStyle w:val="Hipercze"/>
                <w:noProof/>
              </w:rPr>
              <w:fldChar w:fldCharType="separate"/>
            </w:r>
            <w:r w:rsidRPr="00AE11AF">
              <w:rPr>
                <w:rStyle w:val="Hipercze"/>
                <w:noProof/>
              </w:rPr>
              <w:t>Bibliografia</w:t>
            </w:r>
            <w:r>
              <w:rPr>
                <w:noProof/>
                <w:webHidden/>
              </w:rPr>
              <w:tab/>
            </w:r>
            <w:r>
              <w:rPr>
                <w:noProof/>
                <w:webHidden/>
              </w:rPr>
              <w:fldChar w:fldCharType="begin"/>
            </w:r>
            <w:r>
              <w:rPr>
                <w:noProof/>
                <w:webHidden/>
              </w:rPr>
              <w:instrText xml:space="preserve"> PAGEREF _Toc486884544 \h </w:instrText>
            </w:r>
            <w:r>
              <w:rPr>
                <w:noProof/>
                <w:webHidden/>
              </w:rPr>
            </w:r>
          </w:ins>
          <w:r>
            <w:rPr>
              <w:noProof/>
              <w:webHidden/>
            </w:rPr>
            <w:fldChar w:fldCharType="separate"/>
          </w:r>
          <w:ins w:id="110" w:author="Tomek Tomek" w:date="2017-07-03T22:33:00Z">
            <w:r>
              <w:rPr>
                <w:noProof/>
                <w:webHidden/>
              </w:rPr>
              <w:t>32</w:t>
            </w:r>
            <w:r>
              <w:rPr>
                <w:noProof/>
                <w:webHidden/>
              </w:rPr>
              <w:fldChar w:fldCharType="end"/>
            </w:r>
            <w:r w:rsidRPr="00AE11AF">
              <w:rPr>
                <w:rStyle w:val="Hipercze"/>
                <w:noProof/>
              </w:rPr>
              <w:fldChar w:fldCharType="end"/>
            </w:r>
          </w:ins>
        </w:p>
        <w:p w:rsidR="0012790C" w:rsidDel="00DC67E4" w:rsidRDefault="0012790C">
          <w:pPr>
            <w:pStyle w:val="Spistreci1"/>
            <w:tabs>
              <w:tab w:val="right" w:leader="dot" w:pos="9627"/>
            </w:tabs>
            <w:rPr>
              <w:del w:id="111" w:author="Tomek Tomek" w:date="2017-06-29T15:21:00Z"/>
              <w:rFonts w:asciiTheme="minorHAnsi" w:eastAsiaTheme="minorEastAsia" w:hAnsiTheme="minorHAnsi" w:cstheme="minorBidi"/>
              <w:noProof/>
              <w:color w:val="auto"/>
            </w:rPr>
          </w:pPr>
          <w:del w:id="112" w:author="Tomek Tomek" w:date="2017-06-29T15:21:00Z">
            <w:r w:rsidRPr="00DC67E4" w:rsidDel="00DC67E4">
              <w:rPr>
                <w:noProof/>
                <w:rPrChange w:id="113" w:author="Tomek Tomek" w:date="2017-06-29T15:21:00Z">
                  <w:rPr>
                    <w:rStyle w:val="Hipercze"/>
                    <w:noProof/>
                  </w:rPr>
                </w:rPrChange>
              </w:rPr>
              <w:delText>Wstęp teoretyczny</w:delText>
            </w:r>
            <w:r w:rsidDel="00DC67E4">
              <w:rPr>
                <w:noProof/>
                <w:webHidden/>
              </w:rPr>
              <w:tab/>
              <w:delText>3</w:delText>
            </w:r>
          </w:del>
        </w:p>
        <w:p w:rsidR="0012790C" w:rsidDel="00DC67E4" w:rsidRDefault="0012790C">
          <w:pPr>
            <w:pStyle w:val="Spistreci2"/>
            <w:tabs>
              <w:tab w:val="right" w:leader="dot" w:pos="9627"/>
            </w:tabs>
            <w:rPr>
              <w:del w:id="114" w:author="Tomek Tomek" w:date="2017-06-29T15:21:00Z"/>
              <w:rFonts w:asciiTheme="minorHAnsi" w:eastAsiaTheme="minorEastAsia" w:hAnsiTheme="minorHAnsi" w:cstheme="minorBidi"/>
              <w:noProof/>
              <w:color w:val="auto"/>
            </w:rPr>
          </w:pPr>
          <w:del w:id="115" w:author="Tomek Tomek" w:date="2017-06-29T15:21:00Z">
            <w:r w:rsidRPr="00DC67E4" w:rsidDel="00DC67E4">
              <w:rPr>
                <w:noProof/>
                <w:rPrChange w:id="116" w:author="Tomek Tomek" w:date="2017-06-29T15:21:00Z">
                  <w:rPr>
                    <w:rStyle w:val="Hipercze"/>
                    <w:noProof/>
                  </w:rPr>
                </w:rPrChange>
              </w:rPr>
              <w:delText>Przedstawienie problemu</w:delText>
            </w:r>
            <w:r w:rsidDel="00DC67E4">
              <w:rPr>
                <w:noProof/>
                <w:webHidden/>
              </w:rPr>
              <w:tab/>
              <w:delText>3</w:delText>
            </w:r>
          </w:del>
        </w:p>
        <w:p w:rsidR="0012790C" w:rsidDel="00DC67E4" w:rsidRDefault="0012790C">
          <w:pPr>
            <w:pStyle w:val="Spistreci2"/>
            <w:tabs>
              <w:tab w:val="right" w:leader="dot" w:pos="9627"/>
            </w:tabs>
            <w:rPr>
              <w:del w:id="117" w:author="Tomek Tomek" w:date="2017-06-29T15:21:00Z"/>
              <w:rFonts w:asciiTheme="minorHAnsi" w:eastAsiaTheme="minorEastAsia" w:hAnsiTheme="minorHAnsi" w:cstheme="minorBidi"/>
              <w:noProof/>
              <w:color w:val="auto"/>
            </w:rPr>
          </w:pPr>
          <w:del w:id="118" w:author="Tomek Tomek" w:date="2017-06-29T15:21:00Z">
            <w:r w:rsidRPr="00DC67E4" w:rsidDel="00DC67E4">
              <w:rPr>
                <w:noProof/>
                <w:rPrChange w:id="119" w:author="Tomek Tomek" w:date="2017-06-29T15:21:00Z">
                  <w:rPr>
                    <w:rStyle w:val="Hipercze"/>
                    <w:noProof/>
                  </w:rPr>
                </w:rPrChange>
              </w:rPr>
              <w:delText>Cel</w:delText>
            </w:r>
            <w:r w:rsidDel="00DC67E4">
              <w:rPr>
                <w:noProof/>
                <w:webHidden/>
              </w:rPr>
              <w:tab/>
              <w:delText>5</w:delText>
            </w:r>
          </w:del>
        </w:p>
        <w:p w:rsidR="0012790C" w:rsidDel="00DC67E4" w:rsidRDefault="0012790C">
          <w:pPr>
            <w:pStyle w:val="Spistreci2"/>
            <w:tabs>
              <w:tab w:val="right" w:leader="dot" w:pos="9627"/>
            </w:tabs>
            <w:rPr>
              <w:del w:id="120" w:author="Tomek Tomek" w:date="2017-06-29T15:21:00Z"/>
              <w:rFonts w:asciiTheme="minorHAnsi" w:eastAsiaTheme="minorEastAsia" w:hAnsiTheme="minorHAnsi" w:cstheme="minorBidi"/>
              <w:noProof/>
              <w:color w:val="auto"/>
            </w:rPr>
          </w:pPr>
          <w:del w:id="121" w:author="Tomek Tomek" w:date="2017-06-29T15:21:00Z">
            <w:r w:rsidRPr="00DC67E4" w:rsidDel="00DC67E4">
              <w:rPr>
                <w:noProof/>
                <w:rPrChange w:id="122" w:author="Tomek Tomek" w:date="2017-06-29T15:21:00Z">
                  <w:rPr>
                    <w:rStyle w:val="Hipercze"/>
                    <w:noProof/>
                  </w:rPr>
                </w:rPrChange>
              </w:rPr>
              <w:delText>Przegląd rozwiązań rynkowych</w:delText>
            </w:r>
            <w:r w:rsidDel="00DC67E4">
              <w:rPr>
                <w:noProof/>
                <w:webHidden/>
              </w:rPr>
              <w:tab/>
              <w:delText>6</w:delText>
            </w:r>
          </w:del>
        </w:p>
        <w:p w:rsidR="0012790C" w:rsidDel="00DC67E4" w:rsidRDefault="0012790C">
          <w:pPr>
            <w:pStyle w:val="Spistreci1"/>
            <w:tabs>
              <w:tab w:val="right" w:leader="dot" w:pos="9627"/>
            </w:tabs>
            <w:rPr>
              <w:del w:id="123" w:author="Tomek Tomek" w:date="2017-06-29T15:21:00Z"/>
              <w:rFonts w:asciiTheme="minorHAnsi" w:eastAsiaTheme="minorEastAsia" w:hAnsiTheme="minorHAnsi" w:cstheme="minorBidi"/>
              <w:noProof/>
              <w:color w:val="auto"/>
            </w:rPr>
          </w:pPr>
          <w:del w:id="124" w:author="Tomek Tomek" w:date="2017-06-29T15:21:00Z">
            <w:r w:rsidRPr="00DC67E4" w:rsidDel="00DC67E4">
              <w:rPr>
                <w:noProof/>
                <w:rPrChange w:id="125" w:author="Tomek Tomek" w:date="2017-06-29T15:21:00Z">
                  <w:rPr>
                    <w:rStyle w:val="Hipercze"/>
                    <w:noProof/>
                  </w:rPr>
                </w:rPrChange>
              </w:rPr>
              <w:delText>Komponenty i technologie pomocne w realizacji</w:delText>
            </w:r>
            <w:r w:rsidDel="00DC67E4">
              <w:rPr>
                <w:noProof/>
                <w:webHidden/>
              </w:rPr>
              <w:tab/>
              <w:delText>8</w:delText>
            </w:r>
          </w:del>
        </w:p>
        <w:p w:rsidR="0012790C" w:rsidDel="00DC67E4" w:rsidRDefault="0012790C">
          <w:pPr>
            <w:pStyle w:val="Spistreci2"/>
            <w:tabs>
              <w:tab w:val="right" w:leader="dot" w:pos="9627"/>
            </w:tabs>
            <w:rPr>
              <w:del w:id="126" w:author="Tomek Tomek" w:date="2017-06-29T15:21:00Z"/>
              <w:rFonts w:asciiTheme="minorHAnsi" w:eastAsiaTheme="minorEastAsia" w:hAnsiTheme="minorHAnsi" w:cstheme="minorBidi"/>
              <w:noProof/>
              <w:color w:val="auto"/>
            </w:rPr>
          </w:pPr>
          <w:del w:id="127" w:author="Tomek Tomek" w:date="2017-06-29T15:21:00Z">
            <w:r w:rsidRPr="00DC67E4" w:rsidDel="00DC67E4">
              <w:rPr>
                <w:noProof/>
                <w:rPrChange w:id="128" w:author="Tomek Tomek" w:date="2017-06-29T15:21:00Z">
                  <w:rPr>
                    <w:rStyle w:val="Hipercze"/>
                    <w:noProof/>
                  </w:rPr>
                </w:rPrChange>
              </w:rPr>
              <w:delText>Możliwości komunikacji</w:delText>
            </w:r>
            <w:r w:rsidDel="00DC67E4">
              <w:rPr>
                <w:noProof/>
                <w:webHidden/>
              </w:rPr>
              <w:tab/>
              <w:delText>8</w:delText>
            </w:r>
          </w:del>
        </w:p>
        <w:p w:rsidR="0012790C" w:rsidDel="00DC67E4" w:rsidRDefault="0012790C">
          <w:pPr>
            <w:pStyle w:val="Spistreci2"/>
            <w:tabs>
              <w:tab w:val="right" w:leader="dot" w:pos="9627"/>
            </w:tabs>
            <w:rPr>
              <w:del w:id="129" w:author="Tomek Tomek" w:date="2017-06-29T15:21:00Z"/>
              <w:rFonts w:asciiTheme="minorHAnsi" w:eastAsiaTheme="minorEastAsia" w:hAnsiTheme="minorHAnsi" w:cstheme="minorBidi"/>
              <w:noProof/>
              <w:color w:val="auto"/>
            </w:rPr>
          </w:pPr>
          <w:del w:id="130" w:author="Tomek Tomek" w:date="2017-06-29T15:21:00Z">
            <w:r w:rsidRPr="00DC67E4" w:rsidDel="00DC67E4">
              <w:rPr>
                <w:noProof/>
                <w:rPrChange w:id="131" w:author="Tomek Tomek" w:date="2017-06-29T15:21:00Z">
                  <w:rPr>
                    <w:rStyle w:val="Hipercze"/>
                    <w:noProof/>
                  </w:rPr>
                </w:rPrChange>
              </w:rPr>
              <w:delText>Możliwe urządzenia i systemy</w:delText>
            </w:r>
            <w:r w:rsidDel="00DC67E4">
              <w:rPr>
                <w:noProof/>
                <w:webHidden/>
              </w:rPr>
              <w:tab/>
              <w:delText>8</w:delText>
            </w:r>
          </w:del>
        </w:p>
        <w:p w:rsidR="0012790C" w:rsidDel="00DC67E4" w:rsidRDefault="0012790C">
          <w:pPr>
            <w:pStyle w:val="Spistreci2"/>
            <w:tabs>
              <w:tab w:val="right" w:leader="dot" w:pos="9627"/>
            </w:tabs>
            <w:rPr>
              <w:del w:id="132" w:author="Tomek Tomek" w:date="2017-06-29T15:21:00Z"/>
              <w:rFonts w:asciiTheme="minorHAnsi" w:eastAsiaTheme="minorEastAsia" w:hAnsiTheme="minorHAnsi" w:cstheme="minorBidi"/>
              <w:noProof/>
              <w:color w:val="auto"/>
            </w:rPr>
          </w:pPr>
          <w:del w:id="133" w:author="Tomek Tomek" w:date="2017-06-29T15:21:00Z">
            <w:r w:rsidRPr="00DC67E4" w:rsidDel="00DC67E4">
              <w:rPr>
                <w:noProof/>
                <w:rPrChange w:id="134" w:author="Tomek Tomek" w:date="2017-06-29T15:21:00Z">
                  <w:rPr>
                    <w:rStyle w:val="Hipercze"/>
                    <w:noProof/>
                  </w:rPr>
                </w:rPrChange>
              </w:rPr>
              <w:delText>Znaczniki i śledzenie</w:delText>
            </w:r>
            <w:r w:rsidDel="00DC67E4">
              <w:rPr>
                <w:noProof/>
                <w:webHidden/>
              </w:rPr>
              <w:tab/>
              <w:delText>9</w:delText>
            </w:r>
          </w:del>
        </w:p>
        <w:p w:rsidR="0012790C" w:rsidDel="00DC67E4" w:rsidRDefault="0012790C">
          <w:pPr>
            <w:pStyle w:val="Spistreci3"/>
            <w:tabs>
              <w:tab w:val="right" w:leader="dot" w:pos="9627"/>
            </w:tabs>
            <w:rPr>
              <w:del w:id="135" w:author="Tomek Tomek" w:date="2017-06-29T15:21:00Z"/>
              <w:rFonts w:asciiTheme="minorHAnsi" w:eastAsiaTheme="minorEastAsia" w:hAnsiTheme="minorHAnsi" w:cstheme="minorBidi"/>
              <w:noProof/>
              <w:color w:val="auto"/>
            </w:rPr>
          </w:pPr>
          <w:del w:id="136" w:author="Tomek Tomek" w:date="2017-06-29T15:21:00Z">
            <w:r w:rsidRPr="00DC67E4" w:rsidDel="00DC67E4">
              <w:rPr>
                <w:noProof/>
                <w:rPrChange w:id="137" w:author="Tomek Tomek" w:date="2017-06-29T15:21:00Z">
                  <w:rPr>
                    <w:rStyle w:val="Hipercze"/>
                    <w:noProof/>
                  </w:rPr>
                </w:rPrChange>
              </w:rPr>
              <w:delText>Algorytm SURF</w:delText>
            </w:r>
            <w:r w:rsidDel="00DC67E4">
              <w:rPr>
                <w:noProof/>
                <w:webHidden/>
              </w:rPr>
              <w:tab/>
              <w:delText>9</w:delText>
            </w:r>
          </w:del>
        </w:p>
        <w:p w:rsidR="0012790C" w:rsidDel="00DC67E4" w:rsidRDefault="0012790C">
          <w:pPr>
            <w:pStyle w:val="Spistreci2"/>
            <w:tabs>
              <w:tab w:val="right" w:leader="dot" w:pos="9627"/>
            </w:tabs>
            <w:rPr>
              <w:del w:id="138" w:author="Tomek Tomek" w:date="2017-06-29T15:21:00Z"/>
              <w:rFonts w:asciiTheme="minorHAnsi" w:eastAsiaTheme="minorEastAsia" w:hAnsiTheme="minorHAnsi" w:cstheme="minorBidi"/>
              <w:noProof/>
              <w:color w:val="auto"/>
            </w:rPr>
          </w:pPr>
          <w:del w:id="139" w:author="Tomek Tomek" w:date="2017-06-29T15:21:00Z">
            <w:r w:rsidRPr="00DC67E4" w:rsidDel="00DC67E4">
              <w:rPr>
                <w:noProof/>
                <w:rPrChange w:id="140" w:author="Tomek Tomek" w:date="2017-06-29T15:21:00Z">
                  <w:rPr>
                    <w:rStyle w:val="Hipercze"/>
                    <w:noProof/>
                  </w:rPr>
                </w:rPrChange>
              </w:rPr>
              <w:delText>Podsumowanie</w:delText>
            </w:r>
            <w:r w:rsidDel="00DC67E4">
              <w:rPr>
                <w:noProof/>
                <w:webHidden/>
              </w:rPr>
              <w:tab/>
              <w:delText>9</w:delText>
            </w:r>
          </w:del>
        </w:p>
        <w:p w:rsidR="0012790C" w:rsidDel="00DC67E4" w:rsidRDefault="0012790C">
          <w:pPr>
            <w:pStyle w:val="Spistreci1"/>
            <w:tabs>
              <w:tab w:val="right" w:leader="dot" w:pos="9627"/>
            </w:tabs>
            <w:rPr>
              <w:del w:id="141" w:author="Tomek Tomek" w:date="2017-06-29T15:21:00Z"/>
              <w:rFonts w:asciiTheme="minorHAnsi" w:eastAsiaTheme="minorEastAsia" w:hAnsiTheme="minorHAnsi" w:cstheme="minorBidi"/>
              <w:noProof/>
              <w:color w:val="auto"/>
            </w:rPr>
          </w:pPr>
          <w:del w:id="142" w:author="Tomek Tomek" w:date="2017-06-29T15:21:00Z">
            <w:r w:rsidRPr="00DC67E4" w:rsidDel="00DC67E4">
              <w:rPr>
                <w:noProof/>
                <w:rPrChange w:id="143" w:author="Tomek Tomek" w:date="2017-06-29T15:21:00Z">
                  <w:rPr>
                    <w:rStyle w:val="Hipercze"/>
                    <w:noProof/>
                  </w:rPr>
                </w:rPrChange>
              </w:rPr>
              <w:delText>Opis rozwiązań stosowanych</w:delText>
            </w:r>
            <w:r w:rsidDel="00DC67E4">
              <w:rPr>
                <w:noProof/>
                <w:webHidden/>
              </w:rPr>
              <w:tab/>
              <w:delText>9</w:delText>
            </w:r>
          </w:del>
        </w:p>
        <w:p w:rsidR="0012790C" w:rsidDel="00DC67E4" w:rsidRDefault="0012790C">
          <w:pPr>
            <w:pStyle w:val="Spistreci2"/>
            <w:tabs>
              <w:tab w:val="right" w:leader="dot" w:pos="9627"/>
            </w:tabs>
            <w:rPr>
              <w:del w:id="144" w:author="Tomek Tomek" w:date="2017-06-29T15:21:00Z"/>
              <w:rFonts w:asciiTheme="minorHAnsi" w:eastAsiaTheme="minorEastAsia" w:hAnsiTheme="minorHAnsi" w:cstheme="minorBidi"/>
              <w:noProof/>
              <w:color w:val="auto"/>
            </w:rPr>
          </w:pPr>
          <w:del w:id="145" w:author="Tomek Tomek" w:date="2017-06-29T15:21:00Z">
            <w:r w:rsidRPr="00DC67E4" w:rsidDel="00DC67E4">
              <w:rPr>
                <w:noProof/>
                <w:rPrChange w:id="146" w:author="Tomek Tomek" w:date="2017-06-29T15:21:00Z">
                  <w:rPr>
                    <w:rStyle w:val="Hipercze"/>
                    <w:noProof/>
                  </w:rPr>
                </w:rPrChange>
              </w:rPr>
              <w:delText>Przegląd stosowanych platform</w:delText>
            </w:r>
            <w:r w:rsidDel="00DC67E4">
              <w:rPr>
                <w:noProof/>
                <w:webHidden/>
              </w:rPr>
              <w:tab/>
              <w:delText>9</w:delText>
            </w:r>
          </w:del>
        </w:p>
        <w:p w:rsidR="0012790C" w:rsidDel="00DC67E4" w:rsidRDefault="0012790C">
          <w:pPr>
            <w:pStyle w:val="Spistreci2"/>
            <w:tabs>
              <w:tab w:val="right" w:leader="dot" w:pos="9627"/>
            </w:tabs>
            <w:rPr>
              <w:del w:id="147" w:author="Tomek Tomek" w:date="2017-06-29T15:21:00Z"/>
              <w:rFonts w:asciiTheme="minorHAnsi" w:eastAsiaTheme="minorEastAsia" w:hAnsiTheme="minorHAnsi" w:cstheme="minorBidi"/>
              <w:noProof/>
              <w:color w:val="auto"/>
            </w:rPr>
          </w:pPr>
          <w:del w:id="148" w:author="Tomek Tomek" w:date="2017-06-29T15:21:00Z">
            <w:r w:rsidRPr="00DC67E4" w:rsidDel="00DC67E4">
              <w:rPr>
                <w:noProof/>
                <w:rPrChange w:id="149" w:author="Tomek Tomek" w:date="2017-06-29T15:21:00Z">
                  <w:rPr>
                    <w:rStyle w:val="Hipercze"/>
                    <w:noProof/>
                  </w:rPr>
                </w:rPrChange>
              </w:rPr>
              <w:delText>Język programowania Java</w:delText>
            </w:r>
            <w:r w:rsidDel="00DC67E4">
              <w:rPr>
                <w:noProof/>
                <w:webHidden/>
              </w:rPr>
              <w:tab/>
              <w:delText>10</w:delText>
            </w:r>
          </w:del>
        </w:p>
        <w:p w:rsidR="0012790C" w:rsidDel="00DC67E4" w:rsidRDefault="0012790C">
          <w:pPr>
            <w:pStyle w:val="Spistreci2"/>
            <w:tabs>
              <w:tab w:val="right" w:leader="dot" w:pos="9627"/>
            </w:tabs>
            <w:rPr>
              <w:del w:id="150" w:author="Tomek Tomek" w:date="2017-06-29T15:21:00Z"/>
              <w:rFonts w:asciiTheme="minorHAnsi" w:eastAsiaTheme="minorEastAsia" w:hAnsiTheme="minorHAnsi" w:cstheme="minorBidi"/>
              <w:noProof/>
              <w:color w:val="auto"/>
            </w:rPr>
          </w:pPr>
          <w:del w:id="151" w:author="Tomek Tomek" w:date="2017-06-29T15:21:00Z">
            <w:r w:rsidRPr="00DC67E4" w:rsidDel="00DC67E4">
              <w:rPr>
                <w:noProof/>
                <w:rPrChange w:id="152" w:author="Tomek Tomek" w:date="2017-06-29T15:21:00Z">
                  <w:rPr>
                    <w:rStyle w:val="Hipercze"/>
                    <w:noProof/>
                  </w:rPr>
                </w:rPrChange>
              </w:rPr>
              <w:delText>Środowisko aplikacji</w:delText>
            </w:r>
            <w:r w:rsidDel="00DC67E4">
              <w:rPr>
                <w:noProof/>
                <w:webHidden/>
              </w:rPr>
              <w:tab/>
              <w:delText>11</w:delText>
            </w:r>
          </w:del>
        </w:p>
        <w:p w:rsidR="0012790C" w:rsidDel="00DC67E4" w:rsidRDefault="0012790C">
          <w:pPr>
            <w:pStyle w:val="Spistreci3"/>
            <w:tabs>
              <w:tab w:val="right" w:leader="dot" w:pos="9627"/>
            </w:tabs>
            <w:rPr>
              <w:del w:id="153" w:author="Tomek Tomek" w:date="2017-06-29T15:21:00Z"/>
              <w:rFonts w:asciiTheme="minorHAnsi" w:eastAsiaTheme="minorEastAsia" w:hAnsiTheme="minorHAnsi" w:cstheme="minorBidi"/>
              <w:noProof/>
              <w:color w:val="auto"/>
            </w:rPr>
          </w:pPr>
          <w:del w:id="154" w:author="Tomek Tomek" w:date="2017-06-29T15:21:00Z">
            <w:r w:rsidRPr="00DC67E4" w:rsidDel="00DC67E4">
              <w:rPr>
                <w:noProof/>
                <w:rPrChange w:id="155" w:author="Tomek Tomek" w:date="2017-06-29T15:21:00Z">
                  <w:rPr>
                    <w:rStyle w:val="Hipercze"/>
                    <w:noProof/>
                  </w:rPr>
                </w:rPrChange>
              </w:rPr>
              <w:delText>architektura sytemu Android.</w:delText>
            </w:r>
            <w:r w:rsidDel="00DC67E4">
              <w:rPr>
                <w:noProof/>
                <w:webHidden/>
              </w:rPr>
              <w:tab/>
              <w:delText>11</w:delText>
            </w:r>
          </w:del>
        </w:p>
        <w:p w:rsidR="0012790C" w:rsidDel="00DC67E4" w:rsidRDefault="0012790C">
          <w:pPr>
            <w:pStyle w:val="Spistreci3"/>
            <w:tabs>
              <w:tab w:val="right" w:leader="dot" w:pos="9627"/>
            </w:tabs>
            <w:rPr>
              <w:del w:id="156" w:author="Tomek Tomek" w:date="2017-06-29T15:21:00Z"/>
              <w:rFonts w:asciiTheme="minorHAnsi" w:eastAsiaTheme="minorEastAsia" w:hAnsiTheme="minorHAnsi" w:cstheme="minorBidi"/>
              <w:noProof/>
              <w:color w:val="auto"/>
            </w:rPr>
          </w:pPr>
          <w:del w:id="157" w:author="Tomek Tomek" w:date="2017-06-29T15:21:00Z">
            <w:r w:rsidRPr="00DC67E4" w:rsidDel="00DC67E4">
              <w:rPr>
                <w:noProof/>
                <w:rPrChange w:id="158" w:author="Tomek Tomek" w:date="2017-06-29T15:21:00Z">
                  <w:rPr>
                    <w:rStyle w:val="Hipercze"/>
                    <w:noProof/>
                  </w:rPr>
                </w:rPrChange>
              </w:rPr>
              <w:delText>Budowa programów - aktywności</w:delText>
            </w:r>
            <w:r w:rsidDel="00DC67E4">
              <w:rPr>
                <w:noProof/>
                <w:webHidden/>
              </w:rPr>
              <w:tab/>
              <w:delText>12</w:delText>
            </w:r>
          </w:del>
        </w:p>
        <w:p w:rsidR="0012790C" w:rsidDel="00DC67E4" w:rsidRDefault="0012790C">
          <w:pPr>
            <w:pStyle w:val="Spistreci3"/>
            <w:tabs>
              <w:tab w:val="right" w:leader="dot" w:pos="9627"/>
            </w:tabs>
            <w:rPr>
              <w:del w:id="159" w:author="Tomek Tomek" w:date="2017-06-29T15:21:00Z"/>
              <w:rFonts w:asciiTheme="minorHAnsi" w:eastAsiaTheme="minorEastAsia" w:hAnsiTheme="minorHAnsi" w:cstheme="minorBidi"/>
              <w:noProof/>
              <w:color w:val="auto"/>
            </w:rPr>
          </w:pPr>
          <w:del w:id="160" w:author="Tomek Tomek" w:date="2017-06-29T15:21:00Z">
            <w:r w:rsidRPr="00DC67E4" w:rsidDel="00DC67E4">
              <w:rPr>
                <w:noProof/>
                <w:rPrChange w:id="161" w:author="Tomek Tomek" w:date="2017-06-29T15:21:00Z">
                  <w:rPr>
                    <w:rStyle w:val="Hipercze"/>
                    <w:noProof/>
                  </w:rPr>
                </w:rPrChange>
              </w:rPr>
              <w:delText>interfejs użytkownika</w:delText>
            </w:r>
            <w:r w:rsidDel="00DC67E4">
              <w:rPr>
                <w:noProof/>
                <w:webHidden/>
              </w:rPr>
              <w:tab/>
              <w:delText>14</w:delText>
            </w:r>
          </w:del>
        </w:p>
        <w:p w:rsidR="0012790C" w:rsidDel="00DC67E4" w:rsidRDefault="0012790C">
          <w:pPr>
            <w:pStyle w:val="Spistreci2"/>
            <w:tabs>
              <w:tab w:val="right" w:leader="dot" w:pos="9627"/>
            </w:tabs>
            <w:rPr>
              <w:del w:id="162" w:author="Tomek Tomek" w:date="2017-06-29T15:21:00Z"/>
              <w:rFonts w:asciiTheme="minorHAnsi" w:eastAsiaTheme="minorEastAsia" w:hAnsiTheme="minorHAnsi" w:cstheme="minorBidi"/>
              <w:noProof/>
              <w:color w:val="auto"/>
            </w:rPr>
          </w:pPr>
          <w:del w:id="163" w:author="Tomek Tomek" w:date="2017-06-29T15:21:00Z">
            <w:r w:rsidRPr="00DC67E4" w:rsidDel="00DC67E4">
              <w:rPr>
                <w:noProof/>
                <w:rPrChange w:id="164" w:author="Tomek Tomek" w:date="2017-06-29T15:21:00Z">
                  <w:rPr>
                    <w:rStyle w:val="Hipercze"/>
                    <w:noProof/>
                  </w:rPr>
                </w:rPrChange>
              </w:rPr>
              <w:delText>Qualcomm Vuforia</w:delText>
            </w:r>
            <w:r w:rsidDel="00DC67E4">
              <w:rPr>
                <w:noProof/>
                <w:webHidden/>
              </w:rPr>
              <w:tab/>
              <w:delText>14</w:delText>
            </w:r>
          </w:del>
        </w:p>
        <w:p w:rsidR="0012790C" w:rsidDel="00DC67E4" w:rsidRDefault="0012790C">
          <w:pPr>
            <w:pStyle w:val="Spistreci2"/>
            <w:tabs>
              <w:tab w:val="right" w:leader="dot" w:pos="9627"/>
            </w:tabs>
            <w:rPr>
              <w:del w:id="165" w:author="Tomek Tomek" w:date="2017-06-29T15:21:00Z"/>
              <w:rFonts w:asciiTheme="minorHAnsi" w:eastAsiaTheme="minorEastAsia" w:hAnsiTheme="minorHAnsi" w:cstheme="minorBidi"/>
              <w:noProof/>
              <w:color w:val="auto"/>
            </w:rPr>
          </w:pPr>
          <w:del w:id="166" w:author="Tomek Tomek" w:date="2017-06-29T15:21:00Z">
            <w:r w:rsidRPr="00DC67E4" w:rsidDel="00DC67E4">
              <w:rPr>
                <w:noProof/>
                <w:rPrChange w:id="167" w:author="Tomek Tomek" w:date="2017-06-29T15:21:00Z">
                  <w:rPr>
                    <w:rStyle w:val="Hipercze"/>
                    <w:noProof/>
                  </w:rPr>
                </w:rPrChange>
              </w:rPr>
              <w:delText>Bazy danych</w:delText>
            </w:r>
            <w:r w:rsidDel="00DC67E4">
              <w:rPr>
                <w:noProof/>
                <w:webHidden/>
              </w:rPr>
              <w:tab/>
              <w:delText>14</w:delText>
            </w:r>
          </w:del>
        </w:p>
        <w:p w:rsidR="0012790C" w:rsidDel="00DC67E4" w:rsidRDefault="0012790C">
          <w:pPr>
            <w:pStyle w:val="Spistreci1"/>
            <w:tabs>
              <w:tab w:val="right" w:leader="dot" w:pos="9627"/>
            </w:tabs>
            <w:rPr>
              <w:del w:id="168" w:author="Tomek Tomek" w:date="2017-06-29T15:21:00Z"/>
              <w:rFonts w:asciiTheme="minorHAnsi" w:eastAsiaTheme="minorEastAsia" w:hAnsiTheme="minorHAnsi" w:cstheme="minorBidi"/>
              <w:noProof/>
              <w:color w:val="auto"/>
            </w:rPr>
          </w:pPr>
          <w:del w:id="169" w:author="Tomek Tomek" w:date="2017-06-29T15:21:00Z">
            <w:r w:rsidRPr="00DC67E4" w:rsidDel="00DC67E4">
              <w:rPr>
                <w:noProof/>
                <w:rPrChange w:id="170" w:author="Tomek Tomek" w:date="2017-06-29T15:21:00Z">
                  <w:rPr>
                    <w:rStyle w:val="Hipercze"/>
                    <w:noProof/>
                  </w:rPr>
                </w:rPrChange>
              </w:rPr>
              <w:delText>Implementacja</w:delText>
            </w:r>
            <w:r w:rsidDel="00DC67E4">
              <w:rPr>
                <w:noProof/>
                <w:webHidden/>
              </w:rPr>
              <w:tab/>
              <w:delText>14</w:delText>
            </w:r>
          </w:del>
        </w:p>
        <w:p w:rsidR="0012790C" w:rsidDel="00DC67E4" w:rsidRDefault="0012790C">
          <w:pPr>
            <w:pStyle w:val="Spistreci3"/>
            <w:tabs>
              <w:tab w:val="right" w:leader="dot" w:pos="9627"/>
            </w:tabs>
            <w:rPr>
              <w:del w:id="171" w:author="Tomek Tomek" w:date="2017-06-29T15:21:00Z"/>
              <w:rFonts w:asciiTheme="minorHAnsi" w:eastAsiaTheme="minorEastAsia" w:hAnsiTheme="minorHAnsi" w:cstheme="minorBidi"/>
              <w:noProof/>
              <w:color w:val="auto"/>
            </w:rPr>
          </w:pPr>
          <w:del w:id="172" w:author="Tomek Tomek" w:date="2017-06-29T15:21:00Z">
            <w:r w:rsidRPr="00DC67E4" w:rsidDel="00DC67E4">
              <w:rPr>
                <w:noProof/>
                <w:rPrChange w:id="173" w:author="Tomek Tomek" w:date="2017-06-29T15:21:00Z">
                  <w:rPr>
                    <w:rStyle w:val="Hipercze"/>
                    <w:noProof/>
                  </w:rPr>
                </w:rPrChange>
              </w:rPr>
              <w:delText>pakiety</w:delText>
            </w:r>
            <w:r w:rsidDel="00DC67E4">
              <w:rPr>
                <w:noProof/>
                <w:webHidden/>
              </w:rPr>
              <w:tab/>
              <w:delText>14</w:delText>
            </w:r>
          </w:del>
        </w:p>
        <w:p w:rsidR="0012790C" w:rsidDel="00DC67E4" w:rsidRDefault="0012790C">
          <w:pPr>
            <w:pStyle w:val="Spistreci3"/>
            <w:tabs>
              <w:tab w:val="right" w:leader="dot" w:pos="9627"/>
            </w:tabs>
            <w:rPr>
              <w:del w:id="174" w:author="Tomek Tomek" w:date="2017-06-29T15:21:00Z"/>
              <w:rFonts w:asciiTheme="minorHAnsi" w:eastAsiaTheme="minorEastAsia" w:hAnsiTheme="minorHAnsi" w:cstheme="minorBidi"/>
              <w:noProof/>
              <w:color w:val="auto"/>
            </w:rPr>
          </w:pPr>
          <w:del w:id="175" w:author="Tomek Tomek" w:date="2017-06-29T15:21:00Z">
            <w:r w:rsidRPr="00DC67E4" w:rsidDel="00DC67E4">
              <w:rPr>
                <w:noProof/>
                <w:rPrChange w:id="176" w:author="Tomek Tomek" w:date="2017-06-29T15:21:00Z">
                  <w:rPr>
                    <w:rStyle w:val="Hipercze"/>
                    <w:noProof/>
                  </w:rPr>
                </w:rPrChange>
              </w:rPr>
              <w:delText>wymagania</w:delText>
            </w:r>
            <w:r w:rsidDel="00DC67E4">
              <w:rPr>
                <w:noProof/>
                <w:webHidden/>
              </w:rPr>
              <w:tab/>
              <w:delText>15</w:delText>
            </w:r>
          </w:del>
        </w:p>
        <w:p w:rsidR="0012790C" w:rsidDel="00DC67E4" w:rsidRDefault="0012790C">
          <w:pPr>
            <w:pStyle w:val="Spistreci3"/>
            <w:tabs>
              <w:tab w:val="right" w:leader="dot" w:pos="9627"/>
            </w:tabs>
            <w:rPr>
              <w:del w:id="177" w:author="Tomek Tomek" w:date="2017-06-29T15:21:00Z"/>
              <w:rFonts w:asciiTheme="minorHAnsi" w:eastAsiaTheme="minorEastAsia" w:hAnsiTheme="minorHAnsi" w:cstheme="minorBidi"/>
              <w:noProof/>
              <w:color w:val="auto"/>
            </w:rPr>
          </w:pPr>
          <w:del w:id="178" w:author="Tomek Tomek" w:date="2017-06-29T15:21:00Z">
            <w:r w:rsidRPr="00DC67E4" w:rsidDel="00DC67E4">
              <w:rPr>
                <w:noProof/>
                <w:rPrChange w:id="179" w:author="Tomek Tomek" w:date="2017-06-29T15:21:00Z">
                  <w:rPr>
                    <w:rStyle w:val="Hipercze"/>
                    <w:noProof/>
                  </w:rPr>
                </w:rPrChange>
              </w:rPr>
              <w:delText>przechowywanie danych</w:delText>
            </w:r>
            <w:r w:rsidDel="00DC67E4">
              <w:rPr>
                <w:noProof/>
                <w:webHidden/>
              </w:rPr>
              <w:tab/>
              <w:delText>15</w:delText>
            </w:r>
          </w:del>
        </w:p>
        <w:p w:rsidR="0012790C" w:rsidDel="00DC67E4" w:rsidRDefault="0012790C">
          <w:pPr>
            <w:pStyle w:val="Spistreci1"/>
            <w:tabs>
              <w:tab w:val="right" w:leader="dot" w:pos="9627"/>
            </w:tabs>
            <w:rPr>
              <w:del w:id="180" w:author="Tomek Tomek" w:date="2017-06-29T15:21:00Z"/>
              <w:rFonts w:asciiTheme="minorHAnsi" w:eastAsiaTheme="minorEastAsia" w:hAnsiTheme="minorHAnsi" w:cstheme="minorBidi"/>
              <w:noProof/>
              <w:color w:val="auto"/>
            </w:rPr>
          </w:pPr>
          <w:del w:id="181" w:author="Tomek Tomek" w:date="2017-06-29T15:21:00Z">
            <w:r w:rsidRPr="00DC67E4" w:rsidDel="00DC67E4">
              <w:rPr>
                <w:noProof/>
                <w:rPrChange w:id="182" w:author="Tomek Tomek" w:date="2017-06-29T15:21:00Z">
                  <w:rPr>
                    <w:rStyle w:val="Hipercze"/>
                    <w:noProof/>
                  </w:rPr>
                </w:rPrChange>
              </w:rPr>
              <w:delText>Podsumowanie</w:delText>
            </w:r>
            <w:r w:rsidDel="00DC67E4">
              <w:rPr>
                <w:noProof/>
                <w:webHidden/>
              </w:rPr>
              <w:tab/>
              <w:delText>18</w:delText>
            </w:r>
          </w:del>
        </w:p>
        <w:p w:rsidR="0012790C" w:rsidDel="00DC67E4" w:rsidRDefault="0012790C">
          <w:pPr>
            <w:pStyle w:val="Spistreci1"/>
            <w:tabs>
              <w:tab w:val="right" w:leader="dot" w:pos="9627"/>
            </w:tabs>
            <w:rPr>
              <w:del w:id="183" w:author="Tomek Tomek" w:date="2017-06-29T15:21:00Z"/>
              <w:rFonts w:asciiTheme="minorHAnsi" w:eastAsiaTheme="minorEastAsia" w:hAnsiTheme="minorHAnsi" w:cstheme="minorBidi"/>
              <w:noProof/>
              <w:color w:val="auto"/>
            </w:rPr>
          </w:pPr>
          <w:del w:id="184" w:author="Tomek Tomek" w:date="2017-06-29T15:21:00Z">
            <w:r w:rsidRPr="00DC67E4" w:rsidDel="00DC67E4">
              <w:rPr>
                <w:noProof/>
                <w:rPrChange w:id="185" w:author="Tomek Tomek" w:date="2017-06-29T15:21:00Z">
                  <w:rPr>
                    <w:rStyle w:val="Hipercze"/>
                    <w:noProof/>
                  </w:rPr>
                </w:rPrChange>
              </w:rPr>
              <w:delText>Bibliografia</w:delText>
            </w:r>
            <w:r w:rsidDel="00DC67E4">
              <w:rPr>
                <w:noProof/>
                <w:webHidden/>
              </w:rPr>
              <w:tab/>
              <w:delText>18</w:delText>
            </w:r>
          </w:del>
        </w:p>
        <w:p w:rsidR="001D34EE" w:rsidRDefault="001D34EE" w:rsidP="00547FAE">
          <w:r>
            <w:rPr>
              <w:b/>
              <w:bCs/>
            </w:rPr>
            <w:fldChar w:fldCharType="end"/>
          </w:r>
        </w:p>
      </w:sdtContent>
    </w:sdt>
    <w:p w:rsidR="0031611F" w:rsidRDefault="0031611F" w:rsidP="00547FAE"/>
    <w:p w:rsidR="0031611F" w:rsidRPr="0031611F" w:rsidRDefault="0031611F" w:rsidP="00547FAE">
      <w:pPr>
        <w:ind w:firstLine="0"/>
      </w:pPr>
    </w:p>
    <w:p w:rsidR="00690055" w:rsidRDefault="00690055" w:rsidP="00547FAE">
      <w:pPr>
        <w:pStyle w:val="Bezodstpw"/>
        <w:numPr>
          <w:ilvl w:val="0"/>
          <w:numId w:val="4"/>
        </w:numPr>
        <w:ind w:left="0"/>
      </w:pPr>
      <w:r>
        <w:br w:type="page"/>
      </w:r>
    </w:p>
    <w:p w:rsidR="001D34EE" w:rsidRDefault="001D34EE" w:rsidP="00547FAE">
      <w:pPr>
        <w:pStyle w:val="Nagwek1"/>
        <w:ind w:firstLine="0"/>
      </w:pPr>
      <w:bookmarkStart w:id="186" w:name="_Toc486884508"/>
      <w:r>
        <w:lastRenderedPageBreak/>
        <w:t>Wstę</w:t>
      </w:r>
      <w:r w:rsidR="00BD1C04">
        <w:t>p</w:t>
      </w:r>
      <w:r>
        <w:t xml:space="preserve"> teoretyczny</w:t>
      </w:r>
      <w:bookmarkEnd w:id="186"/>
    </w:p>
    <w:p w:rsidR="0049230C" w:rsidRDefault="001D34EE" w:rsidP="00547FAE">
      <w:pPr>
        <w:pStyle w:val="Nagwek2"/>
      </w:pPr>
      <w:bookmarkStart w:id="187" w:name="_Toc486884509"/>
      <w:r>
        <w:t>Przedstawienie problemu</w:t>
      </w:r>
      <w:bookmarkEnd w:id="187"/>
      <w:r w:rsidR="00BD1C04">
        <w:tab/>
      </w:r>
    </w:p>
    <w:p w:rsidR="0049230C" w:rsidRDefault="00BD1C04" w:rsidP="00547FAE">
      <w:r>
        <w:t>Zagadnienie wykorzystania techniki w służbie nauki i sztuki było i jest szeroko dyskutowane przez specjalistów ze wszystkich tych dziedzin. W pracach artystycznych z XX wieku daje się zauważyć tendencję do używania nowoczesnych technologii jako środka artystycznego wyrazu</w:t>
      </w:r>
      <w:del w:id="188" w:author="Tomek Tomek" w:date="2017-07-03T14:37:00Z">
        <w:r w:rsidDel="008C2D97">
          <w:delText xml:space="preserve"> </w:delText>
        </w:r>
      </w:del>
      <w:r>
        <w:rPr>
          <w:vertAlign w:val="superscript"/>
        </w:rPr>
        <w:footnoteReference w:id="1"/>
      </w:r>
      <w:r>
        <w:t xml:space="preserve">. Działania te przybierały różnoraką formę od performatywnych dzieł Krzysztofa Wodiczki poprzez procesy obliczeniowe Roberta B. Liska aż po quasi biologiczne eksperymenty Elvina Flamingo. Warto jednak przede wszystkim odnotować wkład, jaki nowoczesne technologie wniosły w rozwój sposobów nauczania, które ułatwiają i przyspieszają opanowanie materiału dydaktycznego. Biorąc za przykład jedynie komputery osobiste trzeba zauważyć, że wspomagają one naukę na wielu polach, od tak prozaicznych, jak możliwość zapoznawania się z dokumentami w wersji elektronicznej, edycja i formatowanie tekstu, poprzez programy do tworzenia grafiki, aż po liczne programy naukowe i symulacyjne pokroju Matlab, środowisko R, programy typu CAD, CAM. To proste wyliczenie daje obraz wszechstronnego zastosowania w nauce samych tylko komputerów. Należy również zwrócić uwagę na rolę technik multimedialnych, których rozwój również przyczynia się do polepszenia możliwości szerzenia dydaktyki. Coraz powszechniejszy dostęp do szybkiego Internetu oraz wzrost znaczenia teorii z </w:t>
      </w:r>
      <w:ins w:id="189" w:author="Marcin Witkowski" w:date="2017-05-25T22:29:00Z">
        <w:r>
          <w:t>obszaru</w:t>
        </w:r>
      </w:ins>
      <w:r w:rsidR="0031611F">
        <w:t xml:space="preserve"> </w:t>
      </w:r>
      <w:del w:id="190" w:author="Marcin Witkowski" w:date="2017-05-25T22:29:00Z">
        <w:r>
          <w:delText xml:space="preserve">gruntu </w:delText>
        </w:r>
      </w:del>
      <w:r>
        <w:t xml:space="preserve">kognitywistyki daje nadzieję na jeszcze lepsze i bardziej efektywne wykorzystanie technik multimedialnych w dydaktyce. Argumentem przemawiającym za wykorzystaniem wszelkich form multimedialnych jest efektywność zapamiętywania informacji. Chociaż, wbrew powszechnej opinii, nie istnieją badania, które w sposób jednoznaczny odpowiadają na pytanie, </w:t>
      </w:r>
      <w:r w:rsidR="004E321A">
        <w:t>jaki kształtuje</w:t>
      </w:r>
      <w:r>
        <w:t xml:space="preserve"> się procent zapamiętywanych informacji w zależności od typu i liczby zaangażowanych zmysłów, to wydaje się jasnym, że używanie rozwiązań multimedialnych oddziałuje pozytywnie na proces uczenia </w:t>
      </w:r>
      <w:del w:id="191" w:author="Tomek Tomek" w:date="2017-07-01T12:05:00Z">
        <w:r w:rsidDel="001C09E3">
          <w:delText>się..</w:delText>
        </w:r>
      </w:del>
      <w:ins w:id="192" w:author="Tomek Tomek" w:date="2017-07-01T12:05:00Z">
        <w:r w:rsidR="001C09E3">
          <w:t>się.</w:t>
        </w:r>
      </w:ins>
      <w:r>
        <w:t xml:space="preserve"> </w:t>
      </w:r>
    </w:p>
    <w:p w:rsidR="0049230C" w:rsidRDefault="00BD1C04" w:rsidP="00547FAE">
      <w:r>
        <w:t xml:space="preserve">Rzeczywistość rozszerzona (augmented reality - AR) jest techniką, która pozwala na połączenie świata rzeczywistego, jaki znamy, z wirtualnym modelem nanoszonym na ów świat w czasie rzeczywistym dzięki systemom kamer, głośników i innych urządzeń. Pozwala to pokazywanie struktur informacji, które mogą dopełniać wiedzę na wybrany temat, na podstawie aktualnych elementów otoczenia naturalnego. Rozszerzona rzeczywistość choć jest stosunkowo młodą technologią jest coraz śmielej i szerzej wykorzystywana w najróżniejszych branżach: od medycyny (obrazowanie medyczne), przez transport (wyświetlania dodatkowych informacji bez konieczności kierowaniu wzroku na dedykowany ekran, po działania szkoleniowe. Szeroki wachlarz możliwości sprawia, że </w:t>
      </w:r>
      <w:r>
        <w:lastRenderedPageBreak/>
        <w:t xml:space="preserve">różni eksperci przepowiadają rozszerzonej rzeczywistości świetlaną przyszłość, której widocznym znakiem ma być bardzo szerokie wykorzystanie tejże. </w:t>
      </w:r>
    </w:p>
    <w:p w:rsidR="0049230C" w:rsidRDefault="00BD1C04" w:rsidP="00547FAE">
      <w:bookmarkStart w:id="193" w:name="_9o45stb91lnn" w:colFirst="0" w:colLast="0"/>
      <w:bookmarkEnd w:id="193"/>
      <w:r>
        <w:t xml:space="preserve">Podejście do edukacji uległo dużej zmianie na przestrzeni ostatnich dekadach. Nowoczesny model kariery zawodowej wymaga ciągłego doszkalania, zwiększania kompetencji i poszerzania horyzontów umysłowych. Stwarza to także konieczność, aby materiały dydaktyczne były łatwo dostępne i możliwie najbardziej odpowiadające potrzebom każdego użytkownika. Jasnym jest, że ostatni z tych celów można osiągnąć na dwa sposoby: poprzez stworzenie uniwersalnego produktu, który odpowiada na potrzeby szerokiego spektrum środowisk lub zostawiając osobom korzystającym szansę na dopasowanie do siebie, poprzez customizację. Taka funkcjonalność może w prosty i skuteczny sposób poprawiać ogólną funkcjonalność i wpływać pozytywnie na odbiór przez użytkowników, co sprawia, że trend customizacji jest widoczny wśród firm z niemalże każdej branży </w:t>
      </w:r>
      <w:r w:rsidRPr="004E321A">
        <w:rPr>
          <w:color w:val="FF0000"/>
        </w:rPr>
        <w:t>[kotler].</w:t>
      </w:r>
    </w:p>
    <w:p w:rsidR="0049230C" w:rsidRDefault="00BD1C04" w:rsidP="00547FAE">
      <w:bookmarkStart w:id="194" w:name="_a7f783ci9xee" w:colFirst="0" w:colLast="0"/>
      <w:bookmarkEnd w:id="194"/>
      <w:r>
        <w:t>Nauka coraz śmielej korzysta ze zdobyczy współczesnej techniki, aby dotrzeć do większej liczby słuchaczy, wspomagać proces nauczania i pogłębiać jego efekty. Dużą popularnością cieszą się internetowe kursy (coursera, udacity i inne), jak również mniej złożone formy: filmy instruktażowe, wiadomości spisane na stronach internetowych jako tekst z obrazami, animacjami oraz różnego rodzaju testy, których poprawność sprawdzana jest przy pomocy urządzeń elektronicznych.</w:t>
      </w:r>
    </w:p>
    <w:p w:rsidR="0049230C" w:rsidRDefault="00BD1C04" w:rsidP="00547FAE">
      <w:bookmarkStart w:id="195" w:name="_fpkzqjudzegv" w:colFirst="0" w:colLast="0"/>
      <w:bookmarkEnd w:id="195"/>
      <w:r>
        <w:t>Wydaje się naturalnym, że rol</w:t>
      </w:r>
      <w:ins w:id="196" w:author="Marcin Witkowski" w:date="2017-05-25T22:32:00Z">
        <w:r>
          <w:t>ą</w:t>
        </w:r>
      </w:ins>
      <w:del w:id="197" w:author="Marcin Witkowski" w:date="2017-05-25T22:32:00Z">
        <w:r>
          <w:delText>a</w:delText>
        </w:r>
      </w:del>
      <w:r>
        <w:t xml:space="preserve"> współczesnej nauki i szkolnictwa jest kształcenie ludzi światłych, o różnorodnych zainteresowaniach, umiejących poradzić sobie ze złożonymi problemami. Nie dziwi więc nacisk kładziony na edukację artystyczną - wizyty w placówkach kultury, lekcje muzealne i warsztaty. Niemniej, złożoność i kompletność świata sztuki jest niejednokrotnie barierą, która w dużym stopniu ogranicza zrozumienie intencji artystów. Do sukcesu na tym polu potrzebna jest nie tylko podręcznikowa wiedza na temat epok i nurtów, ale również praktyczna umiejętność skierowania swojej uwagi na konkretne elementy dzieła. Funkcję tę od lat realizują przewodnicy muzealni, których wkład w kulturę jest nieoceniony, a można też powiedzieć, że również niedoceniony. Niemniej ich istnienie nie rozwiązuje problemu w całości, wszak ludzie ci muszą zostać opłaceni, na co nie stać każdego. Konsekwencją powyższego jest wynajmowanie przewodników dla dużych grup zwiedzających, co poważnie ogranicza możliwość nauki, bowiem z racji wspomnianej wcześniej złożoności problemu rozumienia sztuki każdy zwiedzający może mieć różnorodne pytania. Branża muzealna korzysta więc od lat z przewodników w formie urządzeń elektronicznych ze słuchawkami. Pozwalają one na wysłuchiwanie uprzednio nagranych informacji. Dużą niedogodnością jest jednostronna komunikacja na linii urządzenie</w:t>
      </w:r>
      <w:del w:id="198" w:author="Marcin Witkowski" w:date="2017-05-25T22:33:00Z">
        <w:r>
          <w:delText xml:space="preserve"> </w:delText>
        </w:r>
      </w:del>
      <w:r>
        <w:t>-</w:t>
      </w:r>
      <w:del w:id="199" w:author="Marcin Witkowski" w:date="2017-05-25T22:33:00Z">
        <w:r>
          <w:delText xml:space="preserve"> </w:delText>
        </w:r>
      </w:del>
      <w:r>
        <w:t xml:space="preserve">zwiedzający. Pojawiające się pytania pozostaną bez odpowiedzi, jeśli autor tekstu tłumaczenia nie nagrał odpowiednich odpowiedzi. </w:t>
      </w:r>
    </w:p>
    <w:p w:rsidR="0049230C" w:rsidRDefault="00BD1C04" w:rsidP="00547FAE">
      <w:bookmarkStart w:id="200" w:name="_na6m1ytfe9fc" w:colFirst="0" w:colLast="0"/>
      <w:bookmarkEnd w:id="200"/>
      <w:r>
        <w:t xml:space="preserve">Ważną kwestią społeczną jest w XXI wieku egalitaryzm w dostępie do źródeł, zasobów i kwestia wyrównywania szans między ludźmi. To właśnie te wartości są fundamentem innych poglądów </w:t>
      </w:r>
      <w:r>
        <w:lastRenderedPageBreak/>
        <w:t>prezentowanych powyżej: uczenia się przez całe życie bez konieczności otrzymywania formalnej edukacji, pogłębiania i aktualizowania zdobytej już wiedzy i zyskiwania informacji dodatkowych, w tym również kulturalnych. Możliwość nieskrępowanej niczym nauki jest niewątpliwie zdobyczą współczesności, którą ludzkość może zawdzięczać wielu czynnikom, wśród nich rozwojowi techniki i związanym z nim spadkiem kosztów wytwarzania. Dobra intelektualne w postaci elektronicznej wpasowują się w ten trend, mając znacznie większy potencjał do szybkiego rozprzestrzeniania się, niezależny od problemów logistycznych.</w:t>
      </w:r>
    </w:p>
    <w:p w:rsidR="00CE21BE" w:rsidRDefault="00BD1C04" w:rsidP="00547FAE">
      <w:bookmarkStart w:id="201" w:name="_qpdlreu60zpq" w:colFirst="0" w:colLast="0"/>
      <w:bookmarkEnd w:id="201"/>
      <w:r>
        <w:t xml:space="preserve">Mając na uwadze powyższe, prace związane z poprawieniem modelu zwiedzania instytucji kulturalnych, którego celem jest lepsze doświadczenie odbiorcy i poprawienie stanu jego wiedzy, są naturalną konsekwencją postępu w innych sferach nauki. Zastosowanie do tego nowoczesnych technologii pozwoli uatrakcyjnić wizyty muzealne i ukrócić niesprawiedliwe skojarzenie, że takie wizyty są tylko nudną, szkolną koniecznością. </w:t>
      </w:r>
      <w:bookmarkStart w:id="202" w:name="_mgq7pvc2nfgr" w:colFirst="0" w:colLast="0"/>
      <w:bookmarkStart w:id="203" w:name="_9teoxsetcxsf" w:colFirst="0" w:colLast="0"/>
      <w:bookmarkEnd w:id="202"/>
      <w:bookmarkEnd w:id="203"/>
    </w:p>
    <w:p w:rsidR="001D34EE" w:rsidRDefault="001D34EE" w:rsidP="00547FAE">
      <w:pPr>
        <w:pStyle w:val="Nagwek2"/>
      </w:pPr>
      <w:bookmarkStart w:id="204" w:name="_Toc486884510"/>
      <w:r>
        <w:t>Cel</w:t>
      </w:r>
      <w:bookmarkEnd w:id="204"/>
    </w:p>
    <w:p w:rsidR="0049230C" w:rsidRDefault="00BD1C04" w:rsidP="00547FAE">
      <w:pPr>
        <w:ind w:firstLine="0"/>
      </w:pPr>
      <w:r>
        <w:tab/>
        <w:t xml:space="preserve">Niniejsza praca stawia sobie za cel stworzenie kompletnego i użytecznego rozwiązania, które wykorzystując technologię rzeczywistości rozszerzonej odpowie na nakreślone powyżej wyzwania: zapewni dostęp do wiedzy na temat sztuki na zróżnicowanym poziomie, zależnym od profilu użytkownika. Profil ten będzie tworzony na podstawie kwestionariusza. Materiały wyświetlane w ramach rozszerzonej rzeczywistości będą uzupełniały i tłumaczyły widziane w świecie realnym treści. Program </w:t>
      </w:r>
      <w:r w:rsidR="00D91429">
        <w:t>wynikowy jest</w:t>
      </w:r>
      <w:r>
        <w:t xml:space="preserve"> zaimplementowany na platformie mobilnej Android i współpracuje z </w:t>
      </w:r>
      <w:ins w:id="205" w:author="Marcin Witkowski" w:date="2017-05-25T22:35:00Z">
        <w:r>
          <w:t>dużą częścią</w:t>
        </w:r>
      </w:ins>
      <w:del w:id="206" w:author="Marcin Witkowski" w:date="2017-05-25T22:35:00Z">
        <w:r>
          <w:delText>większością</w:delText>
        </w:r>
      </w:del>
      <w:r>
        <w:t xml:space="preserve"> współczesnych telefonów komórkowych. Autor pracy chciałby, aby odpowiadała ona na prawdziwe potrzeby potencjalnych użytkowników, co niesie za sobą konieczność zastosowania szerokiego wachlarza funkcji umożliwiających </w:t>
      </w:r>
      <w:ins w:id="207" w:author="Marcin Witkowski" w:date="2017-05-25T22:35:00Z">
        <w:r>
          <w:t>dostosowanie do</w:t>
        </w:r>
      </w:ins>
      <w:r w:rsidR="00D91429">
        <w:t xml:space="preserve"> osobistych preferencji</w:t>
      </w:r>
      <w:del w:id="208" w:author="Marcin Witkowski" w:date="2017-05-25T22:35:00Z">
        <w:r>
          <w:delText>customizację</w:delText>
        </w:r>
      </w:del>
      <w:r>
        <w:t xml:space="preserve">. Pozwolą one na zapewnienie zwiedzającym pełniejszego odbioru zbiorów artystycznych i umożliwią zdobywanie nowej wiedzy. </w:t>
      </w:r>
    </w:p>
    <w:p w:rsidR="0049230C" w:rsidRDefault="00BD1C04" w:rsidP="00547FAE">
      <w:pPr>
        <w:ind w:firstLine="0"/>
      </w:pPr>
      <w:bookmarkStart w:id="209" w:name="_yr0pwaf23wpl" w:colFirst="0" w:colLast="0"/>
      <w:bookmarkEnd w:id="209"/>
      <w:r>
        <w:tab/>
        <w:t xml:space="preserve">Realizacja tak nakreślonego celu wymaga syntezy wielu składników. Począwszy od wykorzystania środowiska Android Studio, z jego głównymi funkcjami, tj. tworzeniem plików interfejsu użytkownika oraz programowania w języku Java, poprzez wykorzystanie baz danych, aż do tworzenia treści rzeczywistości rozszerzonej - dzięki środowisku Vuforia i Unity. Wykorzystanie platformy Android jest podyktowane w dużej mierze jej powszechnością - co jest istotne w kontekście wcześniejszych rozważań dotyczących szerokiego dostępu do wiedzy. Popularność telefonów, które pracują pod kontrolą tego systemu operacyjnego oraz wsparcie teoretyczne jego twórców, w postaci instrukcji, dokumentacji i kursów były czynnikami przemawiającymi na korzyść tego rozwiązania. </w:t>
      </w:r>
    </w:p>
    <w:p w:rsidR="0049230C" w:rsidRDefault="00BD1C04" w:rsidP="00547FAE">
      <w:pPr>
        <w:ind w:firstLine="0"/>
      </w:pPr>
      <w:bookmarkStart w:id="210" w:name="_joc139ugjsc8" w:colFirst="0" w:colLast="0"/>
      <w:bookmarkEnd w:id="210"/>
      <w:r>
        <w:lastRenderedPageBreak/>
        <w:tab/>
        <w:t>Należy też zaznaczyć, że wyzwanie, polegające na zapewnieniu środowiska dla popularyzacji i ułatwienia dostępu do kultury nie będzie rozwiązaniem kompletnym i skończonym bez udziału specjalistów z dziedzin ściśle powiązanych ze sztuką. Wobec tego prawdziwym efektem tej pracy inżynierskiej jest jedynie prototypowa platforma, której końcowa użyteczność wymagać będzie wsparcia odpowiednich ekspertów. Mając na uwadze powyższe, jak również formalne wymogi pracy inżynierskiej autor skupił się na zapewnieniu odpowiednich możliwości rozwiązania, tak aby dało się je w przyszłości rozwijać i profesjonalizować.</w:t>
      </w:r>
    </w:p>
    <w:p w:rsidR="0049230C" w:rsidRDefault="0049230C" w:rsidP="00547FAE">
      <w:pPr>
        <w:ind w:firstLine="0"/>
      </w:pPr>
      <w:bookmarkStart w:id="211" w:name="_6w0aa3fnbbck" w:colFirst="0" w:colLast="0"/>
      <w:bookmarkEnd w:id="211"/>
    </w:p>
    <w:p w:rsidR="001D34EE" w:rsidRDefault="001D34EE" w:rsidP="00547FAE">
      <w:pPr>
        <w:pStyle w:val="Nagwek2"/>
      </w:pPr>
      <w:bookmarkStart w:id="212" w:name="_a77v07ulicqx" w:colFirst="0" w:colLast="0"/>
      <w:bookmarkStart w:id="213" w:name="_b6m3kmrf4jsu" w:colFirst="0" w:colLast="0"/>
      <w:bookmarkStart w:id="214" w:name="_Toc486884511"/>
      <w:bookmarkEnd w:id="212"/>
      <w:bookmarkEnd w:id="213"/>
      <w:r>
        <w:t>Przegląd rozwiązań rynkowych</w:t>
      </w:r>
      <w:bookmarkEnd w:id="214"/>
    </w:p>
    <w:p w:rsidR="004E321A" w:rsidRDefault="004E321A" w:rsidP="00547FAE">
      <w:bookmarkStart w:id="215" w:name="_8xzy9i2biz5a" w:colFirst="0" w:colLast="0"/>
      <w:bookmarkEnd w:id="215"/>
      <w:r>
        <w:t>W ramach wykonania pracy dokonano przeglądu istniejących, dostępnych na rynku sposobów realizacji funkcji wspomagających zwiedzanie instytucji kultury. Bazowano na informacjach dostępnych w Internecie.</w:t>
      </w:r>
    </w:p>
    <w:p w:rsidR="0049230C" w:rsidRDefault="00BD1C04" w:rsidP="00547FAE">
      <w:pPr>
        <w:rPr>
          <w:ins w:id="216" w:author="Tomek Tomek" w:date="2017-06-30T14:21:00Z"/>
        </w:rPr>
      </w:pPr>
      <w:r>
        <w:t xml:space="preserve">Przez rozwiązania końcowe rozumie się urządzenia i kompletne aplikacje, które wspomagają pracę przewodników lub zastępują ją. Jest to cała grupa stosowanych obecnie w instytucjach kultury udogodnień. Polskie muzea korzystają z dość ograniczonej oferty multimedialnych pomocy dydaktycznych. Biorąc za przykład Muzeum Narodowe w Warszawie zwiedzający ma do dyspozycji wypożyczenie audioprzewodnika lub pobranie ze strony Muzeum autodeskrypcji. Autodeskrypcje są szczegółowymi opisami dzieł, ale ich przeznaczenie to pomoc osobom z dysfunkcją wzroku. Należy więc uznać, że nie są one de facto rozwiązaniem wspomagającym, a jedynie umożliwiającym odbiór dla ludzi ze wspomnianą dysfunkcją. Audioprzewodniki, w formie fizycznego urządzenia ze słuchawkami, są szeroko stosowane w muzealnictwie na całym świecie i w pewnym stopniu </w:t>
      </w:r>
      <w:r w:rsidR="004E321A">
        <w:t>spełniają stawiane</w:t>
      </w:r>
      <w:r>
        <w:t xml:space="preserve"> wymagania: odtwarzają uprzednio nagrany tekst, po wybraniu odpowiedniego eksponatu. Takie urządzenia produkuje między innymi firma Okayo</w:t>
      </w:r>
      <w:ins w:id="217" w:author="Marcin Witkowski" w:date="2017-05-25T22:38:00Z">
        <w:r>
          <w:t xml:space="preserve"> posiadająca w swojej ofercie model </w:t>
        </w:r>
      </w:ins>
      <w:del w:id="218" w:author="Marcin Witkowski" w:date="2017-05-25T22:38:00Z">
        <w:r>
          <w:delText xml:space="preserve">. Wśrod licznych modeli występuje na przykład </w:delText>
        </w:r>
      </w:del>
      <w:r>
        <w:t>Audio Guide AT-200, który pozwala na sterowanie (wybieranie eksponatu</w:t>
      </w:r>
      <w:ins w:id="219" w:author="Marcin Witkowski" w:date="2017-05-25T22:38:00Z">
        <w:r>
          <w:t>)</w:t>
        </w:r>
      </w:ins>
      <w:r>
        <w:t xml:space="preserve"> za pomocą klawiatury lub bezprzewodowo</w:t>
      </w:r>
      <w:del w:id="220" w:author="Marcin Witkowski" w:date="2017-05-25T22:39:00Z">
        <w:r>
          <w:delText>)</w:delText>
        </w:r>
      </w:del>
      <w:r>
        <w:t xml:space="preserve">. </w:t>
      </w:r>
      <w:r w:rsidRPr="000414CF">
        <w:rPr>
          <w:rPrChange w:id="221" w:author="Tomek Tomek" w:date="2017-06-30T14:21:00Z">
            <w:rPr>
              <w:shd w:val="clear" w:color="auto" w:fill="F1C232"/>
            </w:rPr>
          </w:rPrChange>
        </w:rPr>
        <w:t>Dane techniczne:</w:t>
      </w:r>
    </w:p>
    <w:p w:rsidR="00B32D1E" w:rsidRDefault="00B32D1E">
      <w:pPr>
        <w:pStyle w:val="Legenda"/>
        <w:keepNext/>
        <w:rPr>
          <w:ins w:id="222" w:author="Tomek Tomek" w:date="2017-06-30T14:36:00Z"/>
        </w:rPr>
        <w:pPrChange w:id="223" w:author="Tomek Tomek" w:date="2017-06-30T14:36:00Z">
          <w:pPr/>
        </w:pPrChange>
      </w:pPr>
      <w:ins w:id="224" w:author="Tomek Tomek" w:date="2017-06-30T14:36:00Z">
        <w:r>
          <w:t xml:space="preserve">Tabela </w:t>
        </w:r>
        <w:r>
          <w:fldChar w:fldCharType="begin"/>
        </w:r>
        <w:r>
          <w:instrText xml:space="preserve"> SEQ Tabela \* ARABIC </w:instrText>
        </w:r>
      </w:ins>
      <w:r>
        <w:fldChar w:fldCharType="separate"/>
      </w:r>
      <w:ins w:id="225" w:author="Tomek Tomek" w:date="2017-07-03T22:30:00Z">
        <w:r w:rsidR="007A2824">
          <w:rPr>
            <w:noProof/>
          </w:rPr>
          <w:t>1</w:t>
        </w:r>
      </w:ins>
      <w:ins w:id="226" w:author="Tomek Tomek" w:date="2017-06-30T14:36:00Z">
        <w:r>
          <w:fldChar w:fldCharType="end"/>
        </w:r>
        <w:r>
          <w:t>: Dane techniczne audioprzewodnika Okayo AT-200</w:t>
        </w:r>
      </w:ins>
    </w:p>
    <w:tbl>
      <w:tblPr>
        <w:tblStyle w:val="Tabela-Siatka"/>
        <w:tblW w:w="0" w:type="auto"/>
        <w:tblLook w:val="04A0" w:firstRow="1" w:lastRow="0" w:firstColumn="1" w:lastColumn="0" w:noHBand="0" w:noVBand="1"/>
        <w:tblPrChange w:id="227" w:author="Tomek Tomek" w:date="2017-06-30T14:36:00Z">
          <w:tblPr>
            <w:tblStyle w:val="Tabela-Siatka"/>
            <w:tblW w:w="0" w:type="auto"/>
            <w:tblLook w:val="04A0" w:firstRow="1" w:lastRow="0" w:firstColumn="1" w:lastColumn="0" w:noHBand="0" w:noVBand="1"/>
          </w:tblPr>
        </w:tblPrChange>
      </w:tblPr>
      <w:tblGrid>
        <w:gridCol w:w="1260"/>
        <w:gridCol w:w="1130"/>
        <w:gridCol w:w="1212"/>
        <w:gridCol w:w="1094"/>
        <w:gridCol w:w="1104"/>
        <w:gridCol w:w="1157"/>
        <w:gridCol w:w="1131"/>
        <w:gridCol w:w="1199"/>
        <w:tblGridChange w:id="228">
          <w:tblGrid>
            <w:gridCol w:w="1260"/>
            <w:gridCol w:w="1222"/>
            <w:gridCol w:w="1222"/>
            <w:gridCol w:w="1222"/>
            <w:gridCol w:w="1222"/>
            <w:gridCol w:w="1222"/>
            <w:gridCol w:w="1222"/>
            <w:gridCol w:w="1223"/>
          </w:tblGrid>
        </w:tblGridChange>
      </w:tblGrid>
      <w:tr w:rsidR="000414CF" w:rsidTr="00B32D1E">
        <w:trPr>
          <w:ins w:id="229" w:author="Tomek Tomek" w:date="2017-06-30T14:23:00Z"/>
        </w:trPr>
        <w:tc>
          <w:tcPr>
            <w:tcW w:w="9815" w:type="dxa"/>
            <w:gridSpan w:val="8"/>
            <w:tcPrChange w:id="230" w:author="Tomek Tomek" w:date="2017-06-30T14:36:00Z">
              <w:tcPr>
                <w:tcW w:w="9777" w:type="dxa"/>
                <w:gridSpan w:val="8"/>
              </w:tcPr>
            </w:tcPrChange>
          </w:tcPr>
          <w:p w:rsidR="000414CF" w:rsidRDefault="000414CF">
            <w:pPr>
              <w:pBdr>
                <w:top w:val="none" w:sz="0" w:space="0" w:color="auto"/>
                <w:left w:val="none" w:sz="0" w:space="0" w:color="auto"/>
                <w:bottom w:val="none" w:sz="0" w:space="0" w:color="auto"/>
                <w:right w:val="none" w:sz="0" w:space="0" w:color="auto"/>
                <w:between w:val="none" w:sz="0" w:space="0" w:color="auto"/>
              </w:pBdr>
              <w:ind w:firstLine="0"/>
              <w:jc w:val="center"/>
              <w:rPr>
                <w:ins w:id="231" w:author="Tomek Tomek" w:date="2017-06-30T14:23:00Z"/>
                <w:shd w:val="clear" w:color="auto" w:fill="F1C232"/>
              </w:rPr>
              <w:pPrChange w:id="232" w:author="Tomek Tomek" w:date="2017-06-30T14:25:00Z">
                <w:pPr>
                  <w:pBdr>
                    <w:top w:val="none" w:sz="0" w:space="0" w:color="auto"/>
                    <w:left w:val="none" w:sz="0" w:space="0" w:color="auto"/>
                    <w:bottom w:val="none" w:sz="0" w:space="0" w:color="auto"/>
                    <w:right w:val="none" w:sz="0" w:space="0" w:color="auto"/>
                    <w:between w:val="none" w:sz="0" w:space="0" w:color="auto"/>
                  </w:pBdr>
                  <w:ind w:firstLine="0"/>
                </w:pPr>
              </w:pPrChange>
            </w:pPr>
            <w:ins w:id="233" w:author="Tomek Tomek" w:date="2017-06-30T14:24:00Z">
              <w:r>
                <w:t>Okayo Audio Guide AT-200</w:t>
              </w:r>
            </w:ins>
          </w:p>
        </w:tc>
      </w:tr>
      <w:tr w:rsidR="00B32D1E" w:rsidTr="00B32D1E">
        <w:trPr>
          <w:ins w:id="234" w:author="Tomek Tomek" w:date="2017-06-30T14:23:00Z"/>
        </w:trPr>
        <w:tc>
          <w:tcPr>
            <w:tcW w:w="1260" w:type="dxa"/>
            <w:vAlign w:val="center"/>
            <w:tcPrChange w:id="235" w:author="Tomek Tomek" w:date="2017-06-30T14:36:00Z">
              <w:tcPr>
                <w:tcW w:w="1222" w:type="dxa"/>
                <w:vAlign w:val="center"/>
              </w:tcPr>
            </w:tcPrChange>
          </w:tcPr>
          <w:p w:rsidR="000414CF" w:rsidRPr="000414CF" w:rsidRDefault="000414CF">
            <w:pPr>
              <w:ind w:firstLine="0"/>
              <w:jc w:val="center"/>
              <w:rPr>
                <w:ins w:id="236" w:author="Tomek Tomek" w:date="2017-06-30T14:23:00Z"/>
                <w:sz w:val="20"/>
                <w:szCs w:val="20"/>
                <w:rPrChange w:id="237" w:author="Tomek Tomek" w:date="2017-06-30T14:26:00Z">
                  <w:rPr>
                    <w:ins w:id="238" w:author="Tomek Tomek" w:date="2017-06-30T14:23:00Z"/>
                    <w:shd w:val="clear" w:color="auto" w:fill="F1C232"/>
                  </w:rPr>
                </w:rPrChange>
              </w:rPr>
              <w:pPrChange w:id="239"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0" w:author="Tomek Tomek" w:date="2017-06-30T14:25:00Z">
              <w:r w:rsidRPr="000414CF">
                <w:rPr>
                  <w:sz w:val="20"/>
                  <w:szCs w:val="20"/>
                  <w:rPrChange w:id="241" w:author="Tomek Tomek" w:date="2017-06-30T14:26:00Z">
                    <w:rPr/>
                  </w:rPrChange>
                </w:rPr>
                <w:t>Pasmo przenoszenia</w:t>
              </w:r>
            </w:ins>
          </w:p>
        </w:tc>
        <w:tc>
          <w:tcPr>
            <w:tcW w:w="1222" w:type="dxa"/>
            <w:vAlign w:val="center"/>
            <w:tcPrChange w:id="242" w:author="Tomek Tomek" w:date="2017-06-30T14:36:00Z">
              <w:tcPr>
                <w:tcW w:w="1222" w:type="dxa"/>
                <w:vAlign w:val="center"/>
              </w:tcPr>
            </w:tcPrChange>
          </w:tcPr>
          <w:p w:rsidR="000414CF" w:rsidRPr="000414CF" w:rsidRDefault="000414CF">
            <w:pPr>
              <w:ind w:firstLine="0"/>
              <w:jc w:val="center"/>
              <w:rPr>
                <w:ins w:id="243" w:author="Tomek Tomek" w:date="2017-06-30T14:23:00Z"/>
                <w:sz w:val="20"/>
                <w:szCs w:val="20"/>
                <w:rPrChange w:id="244" w:author="Tomek Tomek" w:date="2017-06-30T14:26:00Z">
                  <w:rPr>
                    <w:ins w:id="245" w:author="Tomek Tomek" w:date="2017-06-30T14:23:00Z"/>
                    <w:shd w:val="clear" w:color="auto" w:fill="F1C232"/>
                  </w:rPr>
                </w:rPrChange>
              </w:rPr>
              <w:pPrChange w:id="246"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47" w:author="Tomek Tomek" w:date="2017-06-30T14:25:00Z">
              <w:r w:rsidRPr="000414CF">
                <w:rPr>
                  <w:sz w:val="20"/>
                  <w:szCs w:val="20"/>
                  <w:rPrChange w:id="248" w:author="Tomek Tomek" w:date="2017-06-30T14:26:00Z">
                    <w:rPr/>
                  </w:rPrChange>
                </w:rPr>
                <w:t>Zakres dynamiki</w:t>
              </w:r>
            </w:ins>
          </w:p>
        </w:tc>
        <w:tc>
          <w:tcPr>
            <w:tcW w:w="1222" w:type="dxa"/>
            <w:vAlign w:val="center"/>
            <w:tcPrChange w:id="249" w:author="Tomek Tomek" w:date="2017-06-30T14:36:00Z">
              <w:tcPr>
                <w:tcW w:w="1222" w:type="dxa"/>
                <w:vAlign w:val="center"/>
              </w:tcPr>
            </w:tcPrChange>
          </w:tcPr>
          <w:p w:rsidR="000414CF" w:rsidRPr="000414CF" w:rsidRDefault="000414CF">
            <w:pPr>
              <w:ind w:firstLine="0"/>
              <w:jc w:val="center"/>
              <w:rPr>
                <w:ins w:id="250" w:author="Tomek Tomek" w:date="2017-06-30T14:23:00Z"/>
                <w:sz w:val="20"/>
                <w:szCs w:val="20"/>
                <w:rPrChange w:id="251" w:author="Tomek Tomek" w:date="2017-06-30T14:26:00Z">
                  <w:rPr>
                    <w:ins w:id="252" w:author="Tomek Tomek" w:date="2017-06-30T14:23:00Z"/>
                    <w:shd w:val="clear" w:color="auto" w:fill="F1C232"/>
                  </w:rPr>
                </w:rPrChange>
              </w:rPr>
              <w:pPrChange w:id="253"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54" w:author="Tomek Tomek" w:date="2017-06-30T14:25:00Z">
              <w:r w:rsidRPr="000414CF">
                <w:rPr>
                  <w:sz w:val="20"/>
                  <w:szCs w:val="20"/>
                  <w:rPrChange w:id="255" w:author="Tomek Tomek" w:date="2017-06-30T14:26:00Z">
                    <w:rPr/>
                  </w:rPrChange>
                </w:rPr>
                <w:t>Głośnik wbudowany</w:t>
              </w:r>
            </w:ins>
          </w:p>
        </w:tc>
        <w:tc>
          <w:tcPr>
            <w:tcW w:w="1222" w:type="dxa"/>
            <w:vAlign w:val="center"/>
            <w:tcPrChange w:id="256" w:author="Tomek Tomek" w:date="2017-06-30T14:36:00Z">
              <w:tcPr>
                <w:tcW w:w="1222" w:type="dxa"/>
                <w:vAlign w:val="center"/>
              </w:tcPr>
            </w:tcPrChange>
          </w:tcPr>
          <w:p w:rsidR="000414CF" w:rsidRPr="000414CF" w:rsidRDefault="000414CF">
            <w:pPr>
              <w:ind w:firstLine="0"/>
              <w:jc w:val="center"/>
              <w:rPr>
                <w:ins w:id="257" w:author="Tomek Tomek" w:date="2017-06-30T14:23:00Z"/>
                <w:sz w:val="20"/>
                <w:szCs w:val="20"/>
                <w:rPrChange w:id="258" w:author="Tomek Tomek" w:date="2017-06-30T14:26:00Z">
                  <w:rPr>
                    <w:ins w:id="259" w:author="Tomek Tomek" w:date="2017-06-30T14:23:00Z"/>
                    <w:shd w:val="clear" w:color="auto" w:fill="F1C232"/>
                  </w:rPr>
                </w:rPrChange>
              </w:rPr>
              <w:pPrChange w:id="260"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1" w:author="Tomek Tomek" w:date="2017-06-30T14:26:00Z">
              <w:r w:rsidRPr="000414CF">
                <w:rPr>
                  <w:sz w:val="20"/>
                  <w:szCs w:val="20"/>
                  <w:rPrChange w:id="262" w:author="Tomek Tomek" w:date="2017-06-30T14:26:00Z">
                    <w:rPr/>
                  </w:rPrChange>
                </w:rPr>
                <w:t>Wyjście audio</w:t>
              </w:r>
            </w:ins>
          </w:p>
        </w:tc>
        <w:tc>
          <w:tcPr>
            <w:tcW w:w="1222" w:type="dxa"/>
            <w:vAlign w:val="center"/>
            <w:tcPrChange w:id="263" w:author="Tomek Tomek" w:date="2017-06-30T14:36:00Z">
              <w:tcPr>
                <w:tcW w:w="1222" w:type="dxa"/>
                <w:vAlign w:val="center"/>
              </w:tcPr>
            </w:tcPrChange>
          </w:tcPr>
          <w:p w:rsidR="000414CF" w:rsidRPr="000414CF" w:rsidRDefault="000414CF">
            <w:pPr>
              <w:ind w:firstLine="0"/>
              <w:jc w:val="center"/>
              <w:rPr>
                <w:ins w:id="264" w:author="Tomek Tomek" w:date="2017-06-30T14:23:00Z"/>
                <w:sz w:val="20"/>
                <w:szCs w:val="20"/>
                <w:rPrChange w:id="265" w:author="Tomek Tomek" w:date="2017-06-30T14:26:00Z">
                  <w:rPr>
                    <w:ins w:id="266" w:author="Tomek Tomek" w:date="2017-06-30T14:23:00Z"/>
                    <w:shd w:val="clear" w:color="auto" w:fill="F1C232"/>
                  </w:rPr>
                </w:rPrChange>
              </w:rPr>
              <w:pPrChange w:id="267"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68" w:author="Tomek Tomek" w:date="2017-06-30T14:26:00Z">
              <w:r w:rsidRPr="000414CF">
                <w:rPr>
                  <w:sz w:val="20"/>
                  <w:szCs w:val="20"/>
                  <w:rPrChange w:id="269" w:author="Tomek Tomek" w:date="2017-06-30T14:26:00Z">
                    <w:rPr/>
                  </w:rPrChange>
                </w:rPr>
                <w:t>Pamięć</w:t>
              </w:r>
            </w:ins>
          </w:p>
        </w:tc>
        <w:tc>
          <w:tcPr>
            <w:tcW w:w="1222" w:type="dxa"/>
            <w:vAlign w:val="center"/>
            <w:tcPrChange w:id="270" w:author="Tomek Tomek" w:date="2017-06-30T14:36:00Z">
              <w:tcPr>
                <w:tcW w:w="1222" w:type="dxa"/>
                <w:vAlign w:val="center"/>
              </w:tcPr>
            </w:tcPrChange>
          </w:tcPr>
          <w:p w:rsidR="000414CF" w:rsidRPr="000414CF" w:rsidRDefault="000414CF">
            <w:pPr>
              <w:ind w:firstLine="0"/>
              <w:jc w:val="center"/>
              <w:rPr>
                <w:ins w:id="271" w:author="Tomek Tomek" w:date="2017-06-30T14:23:00Z"/>
                <w:sz w:val="20"/>
                <w:szCs w:val="20"/>
                <w:rPrChange w:id="272" w:author="Tomek Tomek" w:date="2017-06-30T14:26:00Z">
                  <w:rPr>
                    <w:ins w:id="273" w:author="Tomek Tomek" w:date="2017-06-30T14:23:00Z"/>
                    <w:shd w:val="clear" w:color="auto" w:fill="F1C232"/>
                  </w:rPr>
                </w:rPrChange>
              </w:rPr>
              <w:pPrChange w:id="274"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75" w:author="Tomek Tomek" w:date="2017-06-30T14:26:00Z">
              <w:r w:rsidRPr="000414CF">
                <w:rPr>
                  <w:sz w:val="20"/>
                  <w:szCs w:val="20"/>
                  <w:rPrChange w:id="276" w:author="Tomek Tomek" w:date="2017-06-30T14:26:00Z">
                    <w:rPr/>
                  </w:rPrChange>
                </w:rPr>
                <w:t>Czas pracy</w:t>
              </w:r>
            </w:ins>
          </w:p>
        </w:tc>
        <w:tc>
          <w:tcPr>
            <w:tcW w:w="1222" w:type="dxa"/>
            <w:vAlign w:val="center"/>
            <w:tcPrChange w:id="277" w:author="Tomek Tomek" w:date="2017-06-30T14:36:00Z">
              <w:tcPr>
                <w:tcW w:w="1222" w:type="dxa"/>
                <w:vAlign w:val="center"/>
              </w:tcPr>
            </w:tcPrChange>
          </w:tcPr>
          <w:p w:rsidR="000414CF" w:rsidRPr="000414CF" w:rsidRDefault="000414CF">
            <w:pPr>
              <w:ind w:firstLine="0"/>
              <w:jc w:val="center"/>
              <w:rPr>
                <w:ins w:id="278" w:author="Tomek Tomek" w:date="2017-06-30T14:23:00Z"/>
                <w:sz w:val="20"/>
                <w:szCs w:val="20"/>
                <w:rPrChange w:id="279" w:author="Tomek Tomek" w:date="2017-06-30T14:26:00Z">
                  <w:rPr>
                    <w:ins w:id="280" w:author="Tomek Tomek" w:date="2017-06-30T14:23:00Z"/>
                    <w:shd w:val="clear" w:color="auto" w:fill="F1C232"/>
                  </w:rPr>
                </w:rPrChange>
              </w:rPr>
              <w:pPrChange w:id="281"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82" w:author="Tomek Tomek" w:date="2017-06-30T14:26:00Z">
              <w:r w:rsidRPr="000414CF">
                <w:rPr>
                  <w:sz w:val="20"/>
                  <w:szCs w:val="20"/>
                  <w:rPrChange w:id="283" w:author="Tomek Tomek" w:date="2017-06-30T14:26:00Z">
                    <w:rPr/>
                  </w:rPrChange>
                </w:rPr>
                <w:t>Wymiary</w:t>
              </w:r>
            </w:ins>
          </w:p>
        </w:tc>
        <w:tc>
          <w:tcPr>
            <w:tcW w:w="1223" w:type="dxa"/>
            <w:vAlign w:val="center"/>
            <w:tcPrChange w:id="284" w:author="Tomek Tomek" w:date="2017-06-30T14:36:00Z">
              <w:tcPr>
                <w:tcW w:w="1223" w:type="dxa"/>
                <w:vAlign w:val="center"/>
              </w:tcPr>
            </w:tcPrChange>
          </w:tcPr>
          <w:p w:rsidR="000414CF" w:rsidRPr="000414CF" w:rsidRDefault="000414CF">
            <w:pPr>
              <w:ind w:firstLine="0"/>
              <w:jc w:val="center"/>
              <w:rPr>
                <w:ins w:id="285" w:author="Tomek Tomek" w:date="2017-06-30T14:23:00Z"/>
                <w:sz w:val="20"/>
                <w:szCs w:val="20"/>
                <w:rPrChange w:id="286" w:author="Tomek Tomek" w:date="2017-06-30T14:26:00Z">
                  <w:rPr>
                    <w:ins w:id="287" w:author="Tomek Tomek" w:date="2017-06-30T14:23:00Z"/>
                    <w:shd w:val="clear" w:color="auto" w:fill="F1C232"/>
                  </w:rPr>
                </w:rPrChange>
              </w:rPr>
              <w:pPrChange w:id="288" w:author="Tomek Tomek" w:date="2017-06-30T14:30:00Z">
                <w:pPr>
                  <w:pBdr>
                    <w:top w:val="none" w:sz="0" w:space="0" w:color="auto"/>
                    <w:left w:val="none" w:sz="0" w:space="0" w:color="auto"/>
                    <w:bottom w:val="none" w:sz="0" w:space="0" w:color="auto"/>
                    <w:right w:val="none" w:sz="0" w:space="0" w:color="auto"/>
                    <w:between w:val="none" w:sz="0" w:space="0" w:color="auto"/>
                  </w:pBdr>
                  <w:ind w:firstLine="0"/>
                </w:pPr>
              </w:pPrChange>
            </w:pPr>
            <w:ins w:id="289" w:author="Tomek Tomek" w:date="2017-06-30T14:26:00Z">
              <w:r w:rsidRPr="000414CF">
                <w:rPr>
                  <w:sz w:val="20"/>
                  <w:szCs w:val="20"/>
                  <w:rPrChange w:id="290" w:author="Tomek Tomek" w:date="2017-06-30T14:26:00Z">
                    <w:rPr/>
                  </w:rPrChange>
                </w:rPr>
                <w:t>waga</w:t>
              </w:r>
            </w:ins>
          </w:p>
        </w:tc>
      </w:tr>
      <w:tr w:rsidR="00B32D1E" w:rsidTr="00B32D1E">
        <w:trPr>
          <w:ins w:id="291" w:author="Tomek Tomek" w:date="2017-06-30T14:23:00Z"/>
        </w:trPr>
        <w:tc>
          <w:tcPr>
            <w:tcW w:w="1260" w:type="dxa"/>
            <w:vAlign w:val="center"/>
            <w:tcPrChange w:id="292" w:author="Tomek Tomek" w:date="2017-06-30T14:36:00Z">
              <w:tcPr>
                <w:tcW w:w="1222" w:type="dxa"/>
              </w:tcPr>
            </w:tcPrChange>
          </w:tcPr>
          <w:p w:rsidR="000414CF" w:rsidRPr="00B32D1E" w:rsidRDefault="00B32D1E">
            <w:pPr>
              <w:ind w:left="284" w:firstLine="0"/>
              <w:rPr>
                <w:ins w:id="293" w:author="Tomek Tomek" w:date="2017-06-30T14:23:00Z"/>
                <w:sz w:val="20"/>
                <w:szCs w:val="20"/>
                <w:rPrChange w:id="294" w:author="Tomek Tomek" w:date="2017-06-30T14:32:00Z">
                  <w:rPr>
                    <w:ins w:id="295" w:author="Tomek Tomek" w:date="2017-06-30T14:23:00Z"/>
                    <w:shd w:val="clear" w:color="auto" w:fill="F1C232"/>
                  </w:rPr>
                </w:rPrChange>
              </w:rPr>
              <w:pPrChange w:id="296"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297" w:author="Tomek Tomek" w:date="2017-06-30T14:30:00Z">
              <w:r w:rsidRPr="00B32D1E">
                <w:rPr>
                  <w:sz w:val="20"/>
                  <w:szCs w:val="20"/>
                  <w:rPrChange w:id="298" w:author="Tomek Tomek" w:date="2017-06-30T14:32:00Z">
                    <w:rPr/>
                  </w:rPrChange>
                </w:rPr>
                <w:t>50 Hz – 18 kHz</w:t>
              </w:r>
            </w:ins>
          </w:p>
        </w:tc>
        <w:tc>
          <w:tcPr>
            <w:tcW w:w="1222" w:type="dxa"/>
            <w:vAlign w:val="center"/>
            <w:tcPrChange w:id="299" w:author="Tomek Tomek" w:date="2017-06-30T14:36:00Z">
              <w:tcPr>
                <w:tcW w:w="1222" w:type="dxa"/>
              </w:tcPr>
            </w:tcPrChange>
          </w:tcPr>
          <w:p w:rsidR="000414CF" w:rsidRPr="00B32D1E" w:rsidRDefault="00B32D1E">
            <w:pPr>
              <w:ind w:left="284" w:firstLine="0"/>
              <w:rPr>
                <w:ins w:id="300" w:author="Tomek Tomek" w:date="2017-06-30T14:23:00Z"/>
                <w:sz w:val="20"/>
                <w:szCs w:val="20"/>
                <w:rPrChange w:id="301" w:author="Tomek Tomek" w:date="2017-06-30T14:32:00Z">
                  <w:rPr>
                    <w:ins w:id="302" w:author="Tomek Tomek" w:date="2017-06-30T14:23:00Z"/>
                    <w:shd w:val="clear" w:color="auto" w:fill="F1C232"/>
                  </w:rPr>
                </w:rPrChange>
              </w:rPr>
              <w:pPrChange w:id="303"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04" w:author="Tomek Tomek" w:date="2017-06-30T14:30:00Z">
              <w:r w:rsidRPr="00B32D1E">
                <w:rPr>
                  <w:sz w:val="20"/>
                  <w:szCs w:val="20"/>
                  <w:rPrChange w:id="305" w:author="Tomek Tomek" w:date="2017-06-30T14:32:00Z">
                    <w:rPr/>
                  </w:rPrChange>
                </w:rPr>
                <w:t>95 dB</w:t>
              </w:r>
            </w:ins>
          </w:p>
        </w:tc>
        <w:tc>
          <w:tcPr>
            <w:tcW w:w="1222" w:type="dxa"/>
            <w:vAlign w:val="center"/>
            <w:tcPrChange w:id="306" w:author="Tomek Tomek" w:date="2017-06-30T14:36:00Z">
              <w:tcPr>
                <w:tcW w:w="1222" w:type="dxa"/>
              </w:tcPr>
            </w:tcPrChange>
          </w:tcPr>
          <w:p w:rsidR="000414CF" w:rsidRPr="00B32D1E" w:rsidRDefault="00B32D1E">
            <w:pPr>
              <w:ind w:left="284" w:firstLine="0"/>
              <w:rPr>
                <w:ins w:id="307" w:author="Tomek Tomek" w:date="2017-06-30T14:23:00Z"/>
                <w:sz w:val="20"/>
                <w:szCs w:val="20"/>
                <w:rPrChange w:id="308" w:author="Tomek Tomek" w:date="2017-06-30T14:32:00Z">
                  <w:rPr>
                    <w:ins w:id="309" w:author="Tomek Tomek" w:date="2017-06-30T14:23:00Z"/>
                    <w:shd w:val="clear" w:color="auto" w:fill="F1C232"/>
                  </w:rPr>
                </w:rPrChange>
              </w:rPr>
              <w:pPrChange w:id="310"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11" w:author="Tomek Tomek" w:date="2017-06-30T14:30:00Z">
              <w:r w:rsidRPr="00B32D1E">
                <w:rPr>
                  <w:sz w:val="20"/>
                  <w:szCs w:val="20"/>
                  <w:rPrChange w:id="312" w:author="Tomek Tomek" w:date="2017-06-30T14:32:00Z">
                    <w:rPr/>
                  </w:rPrChange>
                </w:rPr>
                <w:t xml:space="preserve">Tak, </w:t>
              </w:r>
            </w:ins>
            <w:ins w:id="313" w:author="Tomek Tomek" w:date="2017-06-30T14:32:00Z">
              <w:r>
                <w:rPr>
                  <w:sz w:val="20"/>
                  <w:szCs w:val="20"/>
                </w:rPr>
                <w:br/>
              </w:r>
            </w:ins>
            <w:ins w:id="314" w:author="Tomek Tomek" w:date="2017-06-30T14:31:00Z">
              <w:r w:rsidRPr="00B32D1E">
                <w:rPr>
                  <w:sz w:val="20"/>
                  <w:szCs w:val="20"/>
                  <w:rPrChange w:id="315" w:author="Tomek Tomek" w:date="2017-06-30T14:32:00Z">
                    <w:rPr/>
                  </w:rPrChange>
                </w:rPr>
                <w:t xml:space="preserve">0,5 W </w:t>
              </w:r>
              <w:r w:rsidRPr="00B32D1E">
                <w:rPr>
                  <w:sz w:val="20"/>
                  <w:szCs w:val="20"/>
                  <w:rPrChange w:id="316" w:author="Tomek Tomek" w:date="2017-06-30T14:32:00Z">
                    <w:rPr/>
                  </w:rPrChange>
                </w:rPr>
                <w:br/>
                <w:t>8 Ohm</w:t>
              </w:r>
            </w:ins>
          </w:p>
        </w:tc>
        <w:tc>
          <w:tcPr>
            <w:tcW w:w="1222" w:type="dxa"/>
            <w:vAlign w:val="center"/>
            <w:tcPrChange w:id="317" w:author="Tomek Tomek" w:date="2017-06-30T14:36:00Z">
              <w:tcPr>
                <w:tcW w:w="1222" w:type="dxa"/>
              </w:tcPr>
            </w:tcPrChange>
          </w:tcPr>
          <w:p w:rsidR="000414CF" w:rsidRPr="00B32D1E" w:rsidRDefault="00B32D1E">
            <w:pPr>
              <w:ind w:left="284" w:firstLine="0"/>
              <w:rPr>
                <w:ins w:id="318" w:author="Tomek Tomek" w:date="2017-06-30T14:23:00Z"/>
                <w:sz w:val="20"/>
                <w:szCs w:val="20"/>
                <w:rPrChange w:id="319" w:author="Tomek Tomek" w:date="2017-06-30T14:32:00Z">
                  <w:rPr>
                    <w:ins w:id="320" w:author="Tomek Tomek" w:date="2017-06-30T14:23:00Z"/>
                    <w:shd w:val="clear" w:color="auto" w:fill="F1C232"/>
                  </w:rPr>
                </w:rPrChange>
              </w:rPr>
              <w:pPrChange w:id="32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22" w:author="Tomek Tomek" w:date="2017-06-30T14:31:00Z">
              <w:r w:rsidRPr="00B32D1E">
                <w:rPr>
                  <w:sz w:val="20"/>
                  <w:szCs w:val="20"/>
                  <w:rPrChange w:id="323" w:author="Tomek Tomek" w:date="2017-06-30T14:32:00Z">
                    <w:rPr/>
                  </w:rPrChange>
                </w:rPr>
                <w:t xml:space="preserve">Tak, </w:t>
              </w:r>
            </w:ins>
            <w:ins w:id="324" w:author="Tomek Tomek" w:date="2017-06-30T14:32:00Z">
              <w:r>
                <w:rPr>
                  <w:sz w:val="20"/>
                  <w:szCs w:val="20"/>
                </w:rPr>
                <w:br/>
              </w:r>
            </w:ins>
            <w:ins w:id="325" w:author="Tomek Tomek" w:date="2017-06-30T14:31:00Z">
              <w:r w:rsidRPr="00B32D1E">
                <w:rPr>
                  <w:sz w:val="20"/>
                  <w:szCs w:val="20"/>
                  <w:rPrChange w:id="326" w:author="Tomek Tomek" w:date="2017-06-30T14:32:00Z">
                    <w:rPr/>
                  </w:rPrChange>
                </w:rPr>
                <w:t>2 mini jack</w:t>
              </w:r>
            </w:ins>
          </w:p>
        </w:tc>
        <w:tc>
          <w:tcPr>
            <w:tcW w:w="1222" w:type="dxa"/>
            <w:vAlign w:val="center"/>
            <w:tcPrChange w:id="327" w:author="Tomek Tomek" w:date="2017-06-30T14:36:00Z">
              <w:tcPr>
                <w:tcW w:w="1222" w:type="dxa"/>
              </w:tcPr>
            </w:tcPrChange>
          </w:tcPr>
          <w:p w:rsidR="000414CF" w:rsidRPr="00B32D1E" w:rsidRDefault="00B32D1E">
            <w:pPr>
              <w:ind w:left="284" w:firstLine="0"/>
              <w:rPr>
                <w:ins w:id="328" w:author="Tomek Tomek" w:date="2017-06-30T14:23:00Z"/>
                <w:sz w:val="20"/>
                <w:szCs w:val="20"/>
                <w:rPrChange w:id="329" w:author="Tomek Tomek" w:date="2017-06-30T14:32:00Z">
                  <w:rPr>
                    <w:ins w:id="330" w:author="Tomek Tomek" w:date="2017-06-30T14:23:00Z"/>
                    <w:shd w:val="clear" w:color="auto" w:fill="F1C232"/>
                  </w:rPr>
                </w:rPrChange>
              </w:rPr>
              <w:pPrChange w:id="331"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2" w:author="Tomek Tomek" w:date="2017-06-30T14:31:00Z">
              <w:r w:rsidRPr="00B32D1E">
                <w:rPr>
                  <w:sz w:val="20"/>
                  <w:szCs w:val="20"/>
                  <w:rPrChange w:id="333" w:author="Tomek Tomek" w:date="2017-06-30T14:32:00Z">
                    <w:rPr/>
                  </w:rPrChange>
                </w:rPr>
                <w:t>2 Gb, karta SD</w:t>
              </w:r>
            </w:ins>
          </w:p>
        </w:tc>
        <w:tc>
          <w:tcPr>
            <w:tcW w:w="1222" w:type="dxa"/>
            <w:vAlign w:val="center"/>
            <w:tcPrChange w:id="334" w:author="Tomek Tomek" w:date="2017-06-30T14:36:00Z">
              <w:tcPr>
                <w:tcW w:w="1222" w:type="dxa"/>
              </w:tcPr>
            </w:tcPrChange>
          </w:tcPr>
          <w:p w:rsidR="000414CF" w:rsidRPr="00B32D1E" w:rsidRDefault="00B32D1E">
            <w:pPr>
              <w:ind w:left="284" w:firstLine="0"/>
              <w:rPr>
                <w:ins w:id="335" w:author="Tomek Tomek" w:date="2017-06-30T14:23:00Z"/>
                <w:sz w:val="20"/>
                <w:szCs w:val="20"/>
                <w:rPrChange w:id="336" w:author="Tomek Tomek" w:date="2017-06-30T14:32:00Z">
                  <w:rPr>
                    <w:ins w:id="337" w:author="Tomek Tomek" w:date="2017-06-30T14:23:00Z"/>
                    <w:shd w:val="clear" w:color="auto" w:fill="F1C232"/>
                  </w:rPr>
                </w:rPrChange>
              </w:rPr>
              <w:pPrChange w:id="338"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39" w:author="Tomek Tomek" w:date="2017-06-30T14:32:00Z">
              <w:r w:rsidRPr="00B32D1E">
                <w:rPr>
                  <w:sz w:val="20"/>
                  <w:szCs w:val="20"/>
                  <w:rPrChange w:id="340" w:author="Tomek Tomek" w:date="2017-06-30T14:32:00Z">
                    <w:rPr/>
                  </w:rPrChange>
                </w:rPr>
                <w:t>Do 16 godzin</w:t>
              </w:r>
            </w:ins>
          </w:p>
        </w:tc>
        <w:tc>
          <w:tcPr>
            <w:tcW w:w="1222" w:type="dxa"/>
            <w:vAlign w:val="center"/>
            <w:tcPrChange w:id="341" w:author="Tomek Tomek" w:date="2017-06-30T14:36:00Z">
              <w:tcPr>
                <w:tcW w:w="1222" w:type="dxa"/>
              </w:tcPr>
            </w:tcPrChange>
          </w:tcPr>
          <w:p w:rsidR="000414CF" w:rsidRPr="00B32D1E" w:rsidRDefault="00B32D1E">
            <w:pPr>
              <w:ind w:left="284" w:firstLine="0"/>
              <w:rPr>
                <w:ins w:id="342" w:author="Tomek Tomek" w:date="2017-06-30T14:23:00Z"/>
                <w:sz w:val="20"/>
                <w:szCs w:val="20"/>
                <w:rPrChange w:id="343" w:author="Tomek Tomek" w:date="2017-06-30T14:32:00Z">
                  <w:rPr>
                    <w:ins w:id="344" w:author="Tomek Tomek" w:date="2017-06-30T14:23:00Z"/>
                    <w:shd w:val="clear" w:color="auto" w:fill="F1C232"/>
                  </w:rPr>
                </w:rPrChange>
              </w:rPr>
              <w:pPrChange w:id="345"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46" w:author="Tomek Tomek" w:date="2017-06-30T14:32:00Z">
              <w:r w:rsidRPr="00B32D1E">
                <w:rPr>
                  <w:sz w:val="20"/>
                  <w:szCs w:val="20"/>
                  <w:rPrChange w:id="347" w:author="Tomek Tomek" w:date="2017-06-30T14:32:00Z">
                    <w:rPr/>
                  </w:rPrChange>
                </w:rPr>
                <w:t>28 x 59 x 235 mm</w:t>
              </w:r>
            </w:ins>
          </w:p>
        </w:tc>
        <w:tc>
          <w:tcPr>
            <w:tcW w:w="1223" w:type="dxa"/>
            <w:vAlign w:val="center"/>
            <w:tcPrChange w:id="348" w:author="Tomek Tomek" w:date="2017-06-30T14:36:00Z">
              <w:tcPr>
                <w:tcW w:w="1223" w:type="dxa"/>
              </w:tcPr>
            </w:tcPrChange>
          </w:tcPr>
          <w:p w:rsidR="000414CF" w:rsidRPr="00B32D1E" w:rsidRDefault="00B32D1E">
            <w:pPr>
              <w:ind w:left="284" w:firstLine="0"/>
              <w:rPr>
                <w:ins w:id="349" w:author="Tomek Tomek" w:date="2017-06-30T14:23:00Z"/>
                <w:sz w:val="20"/>
                <w:szCs w:val="20"/>
                <w:rPrChange w:id="350" w:author="Tomek Tomek" w:date="2017-06-30T14:32:00Z">
                  <w:rPr>
                    <w:ins w:id="351" w:author="Tomek Tomek" w:date="2017-06-30T14:23:00Z"/>
                    <w:shd w:val="clear" w:color="auto" w:fill="F1C232"/>
                  </w:rPr>
                </w:rPrChange>
              </w:rPr>
              <w:pPrChange w:id="352" w:author="Tomek Tomek" w:date="2017-06-30T14:32:00Z">
                <w:pPr>
                  <w:pBdr>
                    <w:top w:val="none" w:sz="0" w:space="0" w:color="auto"/>
                    <w:left w:val="none" w:sz="0" w:space="0" w:color="auto"/>
                    <w:bottom w:val="none" w:sz="0" w:space="0" w:color="auto"/>
                    <w:right w:val="none" w:sz="0" w:space="0" w:color="auto"/>
                    <w:between w:val="none" w:sz="0" w:space="0" w:color="auto"/>
                  </w:pBdr>
                  <w:ind w:firstLine="0"/>
                </w:pPr>
              </w:pPrChange>
            </w:pPr>
            <w:ins w:id="353" w:author="Tomek Tomek" w:date="2017-06-30T14:32:00Z">
              <w:r w:rsidRPr="00B32D1E">
                <w:rPr>
                  <w:sz w:val="20"/>
                  <w:szCs w:val="20"/>
                  <w:rPrChange w:id="354" w:author="Tomek Tomek" w:date="2017-06-30T14:32:00Z">
                    <w:rPr/>
                  </w:rPrChange>
                </w:rPr>
                <w:t>180 gramów</w:t>
              </w:r>
            </w:ins>
          </w:p>
        </w:tc>
      </w:tr>
    </w:tbl>
    <w:p w:rsidR="000414CF" w:rsidRDefault="000414CF" w:rsidP="00547FAE">
      <w:pPr>
        <w:rPr>
          <w:shd w:val="clear" w:color="auto" w:fill="F1C232"/>
        </w:rPr>
      </w:pPr>
    </w:p>
    <w:p w:rsidR="0049230C" w:rsidRDefault="0049230C" w:rsidP="00547FAE">
      <w:pPr>
        <w:ind w:firstLine="0"/>
      </w:pPr>
      <w:bookmarkStart w:id="355" w:name="_f1e90quscnox" w:colFirst="0" w:colLast="0"/>
      <w:bookmarkEnd w:id="355"/>
    </w:p>
    <w:p w:rsidR="0049230C" w:rsidRDefault="00BD1C04" w:rsidP="00547FAE">
      <w:pPr>
        <w:rPr>
          <w:color w:val="FF0000"/>
        </w:rPr>
      </w:pPr>
      <w:bookmarkStart w:id="356" w:name="_f3y45gnkkbm3" w:colFirst="0" w:colLast="0"/>
      <w:bookmarkEnd w:id="356"/>
      <w:r>
        <w:lastRenderedPageBreak/>
        <w:t>Rozwiązanie to jest dostępne na rynku od wielu lat i ma swoich zwolenników wśród wielu starszych ludzi, jednak</w:t>
      </w:r>
      <w:r>
        <w:rPr>
          <w:color w:val="FF0000"/>
        </w:rPr>
        <w:t xml:space="preserve">. </w:t>
      </w:r>
      <w:r>
        <w:t>ze względu na wymiary i nieco archaiczną konstrukcję (i wynikające z niej ograniczenia) nie są odpowiedzią na wyzwanie, które postawiono.</w:t>
      </w:r>
      <w:r>
        <w:rPr>
          <w:color w:val="FF0000"/>
        </w:rPr>
        <w:t xml:space="preserve"> </w:t>
      </w:r>
    </w:p>
    <w:p w:rsidR="0049230C" w:rsidRDefault="00BD1C04" w:rsidP="00547FAE">
      <w:pPr>
        <w:ind w:firstLine="720"/>
      </w:pPr>
      <w:bookmarkStart w:id="357" w:name="_kzql8jx653r5" w:colFirst="0" w:colLast="0"/>
      <w:bookmarkEnd w:id="357"/>
      <w:r>
        <w:t>Na szczególną uwagę zasługują natomiast aplikacje mobilne nielicznych polskich muzeów, które wykorzystują nowości techniczne - rozumiane jako użycie telefonów komórkowych, rzeczywistości rozszerzonej, zastosowanie beaconów i kodów QR. Prym w tej dziedzinie wiodą wspomniane wcześniej Muzeum Narodowe w Warszawie i Muzeum Sztuki Współczesnej MOCAK w Krakowie.  Pierwsza z tych organizacji posiada własny Przewodnik po Galerii Sztuki XX i XXI wieku, który pozwala wybrać jedną z dwóch ścieżek zwiedzania oraz sprawdzić swoją wiedzę w teście. Aplikacja wykorzystuje technikę rzeczywistości rozszerzonej, zapewniając opis zwiedzanych dzieł. Co ciekawe nie posiada funkcji skanowania kodów QR, wobec czego, aby z niej korzystać należy pobrać dodatkowy czytnik tychże kodów.</w:t>
      </w:r>
      <w:r>
        <w:rPr>
          <w:color w:val="FF0000"/>
        </w:rPr>
        <w:t xml:space="preserve"> SPRAWDZIĆ. </w:t>
      </w:r>
      <w:r>
        <w:t xml:space="preserve">Program krakowskiego muzeum został zbudowany nieco inaczej. Jest to przede wszystkim mapa placówki, a jedynie kilkadziesiąt dzieł zostało opisanych w dokładniejszy sposób i udokumentowanych dodatkowymi zdjęciami. Udogodnieniem jest system lokalizatorów Beacon, dzięki którym telefon wyposażony w interfejs Bluetooth w wersji 4.0 lub wyższej automatycznie powiadamia o zbliżaniu się do opisanego dzieła. Dodatkowo aplikacja pełni podstawowe funkcje: znajdują się w niej informacje o funkcjonowaniu Muzeum. </w:t>
      </w:r>
    </w:p>
    <w:p w:rsidR="0049230C" w:rsidRDefault="00BD1C04" w:rsidP="00547FAE">
      <w:pPr>
        <w:ind w:firstLine="720"/>
      </w:pPr>
      <w:bookmarkStart w:id="358" w:name="_p5qfsqyfgy43" w:colFirst="0" w:colLast="0"/>
      <w:bookmarkEnd w:id="358"/>
      <w:r>
        <w:t>Mniej zaawansowane rozwiązania w polskiej przestrzeni muzealnej to aplikacja mobilna Muzeum Wsi Radomskiej i ekspozycja Muzeum Historycznego Miasta Krakowa - Rynek Podziemny. Radomska instytucja kultury dostarcza informacje o przedmiotach oraz ich zdjęcia i informuje o wydarzeniach mających miejsce na jej terenie. W aplikacji została zaimplementowana także mapa skansenu, która ma ułatwić zwiedzającym podziwianie ekspozycji. W programie nie są jednak wykorzystane żadne wyrafinowane funkcje, a interfejs nie sprawia wrażenia dopracowanego.</w:t>
      </w:r>
      <w:r>
        <w:rPr>
          <w:color w:val="FF0000"/>
        </w:rPr>
        <w:t xml:space="preserve"> </w:t>
      </w:r>
      <w:r>
        <w:t xml:space="preserve">W Krakowie Muzeum nie przygotowało nic, co można byłoby wykorzystywać we współpracy z własnym telefonem, natomiast cała wystawa podziemnego rynku krakowskiego jest w dużym stopniu multimedialna. Prócz prostych filmów i animacji oraz wiążących uwagę </w:t>
      </w:r>
      <w:r>
        <w:rPr>
          <w:color w:val="76A5AF"/>
        </w:rPr>
        <w:t xml:space="preserve">odwiedzających </w:t>
      </w:r>
      <w:r>
        <w:t xml:space="preserve">quizów na ekranach dotykowych jest też przygotowana aplikacja, która po zeskanowaniu kodu QR z biletu wyświetla model Rynku sprzed lat. Trzeba jednak zaznaczyć, że ta implementacja nie ma w praktyce charakteru dydaktycznego, należy ją traktować jako swego rodzaju ciekawostkę przyciągającą uwagę, szczególnie młodszego, audytorium. </w:t>
      </w:r>
    </w:p>
    <w:p w:rsidR="00B32D1E" w:rsidRDefault="00BD1C04" w:rsidP="00547FAE">
      <w:pPr>
        <w:ind w:firstLine="720"/>
        <w:rPr>
          <w:ins w:id="359" w:author="Tomek Tomek" w:date="2017-06-30T14:38:00Z"/>
        </w:rPr>
      </w:pPr>
      <w:bookmarkStart w:id="360" w:name="_ci7bgxd6ld2t" w:colFirst="0" w:colLast="0"/>
      <w:bookmarkEnd w:id="360"/>
      <w:r>
        <w:t xml:space="preserve">Warto odnotować, iż żadna z przedstawionych powyżej aplikacji nie wyczerpuje nawet w małym stopniu potencjału, który mogą mieć tego typu multimedialne programy. Potencjał ów uwidacznia się przede wszystkim, gdy rozważy się możliwość zmiany paradygmatu muzealnego, w </w:t>
      </w:r>
      <w:r>
        <w:lastRenderedPageBreak/>
        <w:t>którym zwiedzający jest tylko odbiorcą treści eksponowanych, a jego rola sprowadza się do biernej obserwacji przeplatanej cichą kontemplacją i rozmyślaniem nad oglądanymi dziełami. Zastosowanie systemu znaczników, rzeczywistości rozszerzonej mogłoby sprawdzić, że zwiedzanie stałoby się procesem aktywnym. Wyszukiwanie informacji, quizy, konkursy i rozwiązywanie zagadek może stać się bardzo ciekawą alternatywą dla tradycyjnego modelu wizyty w placówce kultury. Połączenie tego z modną współcześnie i jakże skuteczną ideą grywalizacji może skutkować znaczącym wzrostem frekwencji, co w efekcie może przełożyć się na realizację celu - upowszechnianie wiedzy na temat sztuki. Szczególną szansą dla polskich muzeów jest również stosowanie rozszerzonej rzeczywistości jako narzędzia służącego do uzupełniania kolekcji o elementy zaginione lub zrabowane w przeciągu burzliwych i pełnych konfliktów zbrojnych czasów istnienia Polski. Podobne rozwiązanie może być również wykorzystywane w czasie długotrwałych remontów i renowacji, które niejednokrotnie ograniczają w znacznym stopniu atrakcyjność placówki dla zwiedzających. Wykorzystywanie rozszerzonej rzeczywistości jest oczywiście obwarowane pewnymi ograniczeniami natury prawnej, dotyczącymi praw autorskich. Ta sprawa nie jest jednak przedmiotem niniejszej pracy dyplomowej.</w:t>
      </w:r>
    </w:p>
    <w:p w:rsidR="0049230C" w:rsidRDefault="00B32D1E">
      <w:pPr>
        <w:ind w:firstLine="0"/>
        <w:pPrChange w:id="361" w:author="Tomek Tomek" w:date="2017-06-30T14:38:00Z">
          <w:pPr>
            <w:ind w:firstLine="720"/>
          </w:pPr>
        </w:pPrChange>
      </w:pPr>
      <w:ins w:id="362" w:author="Tomek Tomek" w:date="2017-06-30T14:38:00Z">
        <w:r>
          <w:tab/>
        </w:r>
      </w:ins>
      <w:ins w:id="363" w:author="Tomek Tomek" w:date="2017-06-30T14:39:00Z">
        <w:r>
          <w:t>Powyższy przegląd wskazuje, że w</w:t>
        </w:r>
      </w:ins>
      <w:ins w:id="364" w:author="Tomek Tomek" w:date="2017-06-30T14:38:00Z">
        <w:r>
          <w:t>śród polskich placówek kultury istnieją</w:t>
        </w:r>
      </w:ins>
      <w:ins w:id="365" w:author="Tomek Tomek" w:date="2017-06-30T14:39:00Z">
        <w:r w:rsidR="00FC0D56">
          <w:t xml:space="preserve"> takie, które posiadają aplikacje mobilne wspomagające zwiedzanie swoich zasobów. Nie są to jednak rozwiązania wypełniając</w:t>
        </w:r>
      </w:ins>
      <w:ins w:id="366" w:author="Tomek Tomek" w:date="2017-06-30T14:41:00Z">
        <w:r w:rsidR="00FC0D56">
          <w:t>e</w:t>
        </w:r>
      </w:ins>
      <w:ins w:id="367" w:author="Tomek Tomek" w:date="2017-06-30T14:39:00Z">
        <w:r w:rsidR="00FC0D56">
          <w:t xml:space="preserve"> postawiony</w:t>
        </w:r>
      </w:ins>
      <w:ins w:id="368" w:author="Tomek Tomek" w:date="2017-06-30T14:41:00Z">
        <w:r w:rsidR="00FC0D56">
          <w:t xml:space="preserve"> tej pracy inżynierskiej </w:t>
        </w:r>
      </w:ins>
      <w:ins w:id="369" w:author="Tomek Tomek" w:date="2017-07-02T12:22:00Z">
        <w:r w:rsidR="001668BB">
          <w:t>cel</w:t>
        </w:r>
      </w:ins>
      <w:ins w:id="370" w:author="Tomek Tomek" w:date="2017-06-30T14:42:00Z">
        <w:r w:rsidR="00FC0D56">
          <w:t xml:space="preserve"> ani potencjał jaki jest w programach wykorzystujących rzeczywistość rozszerzoną.</w:t>
        </w:r>
      </w:ins>
      <w:ins w:id="371" w:author="Tomek Tomek" w:date="2017-06-30T14:39:00Z">
        <w:r w:rsidR="00FC0D56">
          <w:t xml:space="preserve"> </w:t>
        </w:r>
      </w:ins>
      <w:ins w:id="372" w:author="Tomek Tomek" w:date="2017-06-30T14:38:00Z">
        <w:r>
          <w:t xml:space="preserve"> </w:t>
        </w:r>
      </w:ins>
      <w:r w:rsidR="00BD1C04">
        <w:t xml:space="preserve"> </w:t>
      </w:r>
    </w:p>
    <w:p w:rsidR="00CE21BE" w:rsidRDefault="00CE21BE" w:rsidP="0012790C">
      <w:pPr>
        <w:pStyle w:val="Nagwek1"/>
      </w:pPr>
      <w:bookmarkStart w:id="373" w:name="_2s8ingp7sd0d" w:colFirst="0" w:colLast="0"/>
      <w:bookmarkStart w:id="374" w:name="_wxltzicur6zz" w:colFirst="0" w:colLast="0"/>
      <w:bookmarkStart w:id="375" w:name="_Toc486884512"/>
      <w:bookmarkEnd w:id="373"/>
      <w:bookmarkEnd w:id="374"/>
      <w:r>
        <w:t>Komponenty i technologie pomocne w realizacji</w:t>
      </w:r>
      <w:bookmarkEnd w:id="375"/>
    </w:p>
    <w:p w:rsidR="00CE21BE" w:rsidDel="00753D5D" w:rsidRDefault="00CE21BE" w:rsidP="0012790C">
      <w:pPr>
        <w:pStyle w:val="Nagwek2"/>
        <w:rPr>
          <w:del w:id="376" w:author="Tomek Tomek" w:date="2017-07-02T12:22:00Z"/>
        </w:rPr>
      </w:pPr>
      <w:del w:id="377" w:author="Tomek Tomek" w:date="2017-07-02T12:22:00Z">
        <w:r w:rsidDel="00753D5D">
          <w:delText>Możliwości komunikacji</w:delText>
        </w:r>
      </w:del>
    </w:p>
    <w:p w:rsidR="00D91429" w:rsidRDefault="00CE21BE" w:rsidP="0012790C">
      <w:pPr>
        <w:pStyle w:val="Nagwek2"/>
        <w:rPr>
          <w:ins w:id="378" w:author="Tomek Tomek" w:date="2017-06-30T14:43:00Z"/>
        </w:rPr>
      </w:pPr>
      <w:bookmarkStart w:id="379" w:name="_Toc486884513"/>
      <w:r>
        <w:t>Możliwe urządzenia i systemy</w:t>
      </w:r>
      <w:bookmarkEnd w:id="379"/>
    </w:p>
    <w:p w:rsidR="00FC0D56" w:rsidRPr="007A2824" w:rsidRDefault="00FC0D56">
      <w:pPr>
        <w:pPrChange w:id="380" w:author="Tomek Tomek" w:date="2017-06-30T14:43:00Z">
          <w:pPr>
            <w:pStyle w:val="Nagwek2"/>
          </w:pPr>
        </w:pPrChange>
      </w:pPr>
      <w:ins w:id="381" w:author="Tomek Tomek" w:date="2017-06-30T14:43:00Z">
        <w:r>
          <w:t>Przed ostatecznym wyborem platformy</w:t>
        </w:r>
      </w:ins>
      <w:ins w:id="382" w:author="Tomek Tomek" w:date="2017-06-30T14:44:00Z">
        <w:r>
          <w:t xml:space="preserve">, przeprowadzono przegląd dostępnych </w:t>
        </w:r>
      </w:ins>
      <w:ins w:id="383" w:author="Tomek Tomek" w:date="2017-06-30T14:47:00Z">
        <w:r>
          <w:t>rozwiązań</w:t>
        </w:r>
      </w:ins>
      <w:ins w:id="384" w:author="Tomek Tomek" w:date="2017-06-30T14:44:00Z">
        <w:r>
          <w:t xml:space="preserve">, wraz z oceną ich zalet i wad. </w:t>
        </w:r>
      </w:ins>
    </w:p>
    <w:p w:rsidR="00CE21BE" w:rsidRDefault="00D91429" w:rsidP="00547FAE">
      <w:r>
        <w:t xml:space="preserve">Wśród mobilnych systemów operacyjnych jedynie dwa z nich posiadają udziały rynkowe, które upoważniają do stwierdzenia, że systemy te są w powszechnym użyciu i jest zasadnym tworzenie na </w:t>
      </w:r>
      <w:del w:id="385" w:author="Tomek Tomek" w:date="2017-06-30T14:47:00Z">
        <w:r w:rsidDel="00FC0D56">
          <w:delText>te systemy</w:delText>
        </w:r>
      </w:del>
      <w:ins w:id="386" w:author="Tomek Tomek" w:date="2017-06-30T14:47:00Z">
        <w:r w:rsidR="00FC0D56">
          <w:t>nie</w:t>
        </w:r>
      </w:ins>
      <w:r>
        <w:t xml:space="preserve"> aplikacji. Są to</w:t>
      </w:r>
      <w:ins w:id="387" w:author="Tomek Tomek" w:date="2017-06-30T14:47:00Z">
        <w:r w:rsidR="00FC0D56">
          <w:t>:</w:t>
        </w:r>
      </w:ins>
      <w:r>
        <w:t xml:space="preserve"> Android</w:t>
      </w:r>
      <w:ins w:id="388" w:author="Tomek Tomek" w:date="2017-06-30T14:47:00Z">
        <w:r w:rsidR="00FC0D56">
          <w:t>,</w:t>
        </w:r>
      </w:ins>
      <w:r>
        <w:t xml:space="preserve"> wydawany przez firmę Google i iOS firmy Apple. Ich możliwości są w zasadzie </w:t>
      </w:r>
      <w:ins w:id="389" w:author="Tomek Tomek" w:date="2017-06-30T14:48:00Z">
        <w:r w:rsidR="00FC0D56">
          <w:t>jednakowe</w:t>
        </w:r>
      </w:ins>
      <w:del w:id="390" w:author="Tomek Tomek" w:date="2017-06-30T14:48:00Z">
        <w:r w:rsidDel="00FC0D56">
          <w:delText>takie same</w:delText>
        </w:r>
      </w:del>
      <w:r>
        <w:t>, wobec czego argumentem, który może wpływać na wybór jednego z nich wiąż</w:t>
      </w:r>
      <w:ins w:id="391" w:author="Tomek Tomek" w:date="2017-06-30T14:48:00Z">
        <w:r w:rsidR="00FC0D56">
          <w:t>e</w:t>
        </w:r>
      </w:ins>
      <w:del w:id="392" w:author="Tomek Tomek" w:date="2017-06-30T14:48:00Z">
        <w:r w:rsidDel="00FC0D56">
          <w:delText>ą</w:delText>
        </w:r>
      </w:del>
      <w:r>
        <w:t xml:space="preserve"> się głównie z popularnością, a w tej dziedzinie przewagę posiada system Android. P</w:t>
      </w:r>
      <w:r w:rsidR="00CE21BE">
        <w:t xml:space="preserve">ozwala </w:t>
      </w:r>
      <w:r>
        <w:t xml:space="preserve">on </w:t>
      </w:r>
      <w:r w:rsidR="00CE21BE">
        <w:t xml:space="preserve">na obsługę wszystkich, powszechnie stosowanych w obecnym czasie technologii, zarówno różnorodnych typów połączeń (WiFi, GSM, Bluetooth, NFC, GPS), jak i wszelakich aktuatorów i sensorów. </w:t>
      </w:r>
      <w:r w:rsidR="00CE21BE">
        <w:lastRenderedPageBreak/>
        <w:t>Powszechność tego systemu operacyjnego jest ogromna, o czym świadczą cyklicznie wydawane przez firmę badawczą International Data Corporation - IDC Reaserch Inc. raporty. Prezentowana poniżej tabela NR wskazuje jednoznacznie, że Android może poszczycić się pozycją lidera rynku system urządzeń mobilnych</w:t>
      </w:r>
      <w:r w:rsidR="00CE21BE">
        <w:rPr>
          <w:vertAlign w:val="superscript"/>
        </w:rPr>
        <w:footnoteReference w:id="2"/>
      </w:r>
      <w:r w:rsidR="00CE21BE">
        <w:t>.</w:t>
      </w:r>
    </w:p>
    <w:p w:rsidR="00FC0D56" w:rsidRDefault="00CE21BE" w:rsidP="00547FAE">
      <w:pPr>
        <w:ind w:firstLine="0"/>
        <w:rPr>
          <w:ins w:id="393" w:author="Tomek Tomek" w:date="2017-06-30T14:43:00Z"/>
        </w:rPr>
      </w:pPr>
      <w:bookmarkStart w:id="394" w:name="_y72qds1ggjmn" w:colFirst="0" w:colLast="0"/>
      <w:bookmarkEnd w:id="394"/>
      <w:r>
        <w:t xml:space="preserve">. </w:t>
      </w:r>
    </w:p>
    <w:p w:rsidR="00FC0D56" w:rsidRDefault="00FC0D56">
      <w:pPr>
        <w:pStyle w:val="Legenda"/>
        <w:keepNext/>
        <w:rPr>
          <w:ins w:id="395" w:author="Tomek Tomek" w:date="2017-06-30T14:43:00Z"/>
        </w:rPr>
        <w:pPrChange w:id="396" w:author="Tomek Tomek" w:date="2017-06-30T14:43:00Z">
          <w:pPr>
            <w:pStyle w:val="Legenda"/>
          </w:pPr>
        </w:pPrChange>
      </w:pPr>
      <w:ins w:id="397" w:author="Tomek Tomek" w:date="2017-06-30T14:43:00Z">
        <w:r>
          <w:t xml:space="preserve">Tabela </w:t>
        </w:r>
        <w:r>
          <w:fldChar w:fldCharType="begin"/>
        </w:r>
        <w:r>
          <w:instrText xml:space="preserve"> SEQ Tabela \* ARABIC </w:instrText>
        </w:r>
      </w:ins>
      <w:r>
        <w:fldChar w:fldCharType="separate"/>
      </w:r>
      <w:ins w:id="398" w:author="Tomek Tomek" w:date="2017-07-03T22:30:00Z">
        <w:r w:rsidR="007A2824">
          <w:rPr>
            <w:noProof/>
          </w:rPr>
          <w:t>2</w:t>
        </w:r>
      </w:ins>
      <w:ins w:id="399" w:author="Tomek Tomek" w:date="2017-06-30T14:43:00Z">
        <w:r>
          <w:fldChar w:fldCharType="end"/>
        </w:r>
        <w:r>
          <w:t>: Udziały rynkowe poszczególnych mobilnych systemów operacyjnych</w:t>
        </w:r>
      </w:ins>
    </w:p>
    <w:p w:rsidR="00CE21BE" w:rsidRDefault="00CE21BE" w:rsidP="00547FAE">
      <w:pPr>
        <w:ind w:firstLine="0"/>
      </w:pPr>
      <w:r>
        <w:rPr>
          <w:noProof/>
        </w:rPr>
        <w:drawing>
          <wp:inline distT="114300" distB="114300" distL="114300" distR="114300" wp14:anchorId="18389A2D" wp14:editId="4E7F6FE3">
            <wp:extent cx="5726386" cy="1980247"/>
            <wp:effectExtent l="0" t="0" r="0" b="0"/>
            <wp:docPr id="2" name="image6.png" descr="android udzial IDC tablea.png"/>
            <wp:cNvGraphicFramePr/>
            <a:graphic xmlns:a="http://schemas.openxmlformats.org/drawingml/2006/main">
              <a:graphicData uri="http://schemas.openxmlformats.org/drawingml/2006/picture">
                <pic:pic xmlns:pic="http://schemas.openxmlformats.org/drawingml/2006/picture">
                  <pic:nvPicPr>
                    <pic:cNvPr id="0" name="image6.png" descr="android udzial IDC tablea.png"/>
                    <pic:cNvPicPr preferRelativeResize="0"/>
                  </pic:nvPicPr>
                  <pic:blipFill>
                    <a:blip r:embed="rId8"/>
                    <a:srcRect/>
                    <a:stretch>
                      <a:fillRect/>
                    </a:stretch>
                  </pic:blipFill>
                  <pic:spPr>
                    <a:xfrm>
                      <a:off x="0" y="0"/>
                      <a:ext cx="5726386" cy="1980247"/>
                    </a:xfrm>
                    <a:prstGeom prst="rect">
                      <a:avLst/>
                    </a:prstGeom>
                    <a:ln/>
                  </pic:spPr>
                </pic:pic>
              </a:graphicData>
            </a:graphic>
          </wp:inline>
        </w:drawing>
      </w:r>
    </w:p>
    <w:p w:rsidR="00CE21BE" w:rsidDel="00FC0D56" w:rsidRDefault="00CE21BE" w:rsidP="00547FAE">
      <w:pPr>
        <w:ind w:firstLine="0"/>
        <w:rPr>
          <w:del w:id="400" w:author="Tomek Tomek" w:date="2017-06-30T14:43:00Z"/>
        </w:rPr>
      </w:pPr>
      <w:bookmarkStart w:id="401" w:name="_catwxctr7vl1" w:colFirst="0" w:colLast="0"/>
      <w:bookmarkEnd w:id="401"/>
      <w:del w:id="402" w:author="Tomek Tomek" w:date="2017-06-30T14:43:00Z">
        <w:r w:rsidDel="00FC0D56">
          <w:delText>podpis pod rysunkiem / tabelą</w:delText>
        </w:r>
      </w:del>
    </w:p>
    <w:p w:rsidR="00CE21BE" w:rsidRPr="00CE21BE" w:rsidRDefault="00CE21BE" w:rsidP="00547FAE">
      <w:bookmarkStart w:id="403" w:name="_xt8b0fdo6hy1" w:colFirst="0" w:colLast="0"/>
      <w:bookmarkEnd w:id="403"/>
      <w:del w:id="404" w:author="Tomek Tomek" w:date="2017-06-30T14:43:00Z">
        <w:r w:rsidDel="00FC0D56">
          <w:tab/>
        </w:r>
      </w:del>
      <w:r>
        <w:t>Widoczna dominacja jest jasną i klarowną przesłanką dla użycia właśnie tego środowiska. Dodatkowo, umożliwia ono stosowanie szerokiego spektrum rozwiązań zewnętrznych, takie jak zewnętrzne bazy danych SQLite czy nieskomplikowana obsługa połączenia z serwerem FTP. Wykorzystuje język programowania Java, co pozwoliło autorowi na użycie wiedzy, którą posiadł w toku studiów inżynierskich. Na ostateczny wybór wpłynął również fakt, iż platforma Unity Vuforia, odpowiedzialna za część rzeczywistości rozszerzonej, daje się w prosty sposób implementować do aplikacji tworzonych w Android SDK. Dzięki temu połączenie modułu AR nie wymagało specjalnych modyfikacji.</w:t>
      </w:r>
    </w:p>
    <w:p w:rsidR="001C09E3" w:rsidRDefault="001C09E3" w:rsidP="0012790C">
      <w:pPr>
        <w:pStyle w:val="Nagwek2"/>
        <w:rPr>
          <w:ins w:id="405" w:author="Tomek Tomek" w:date="2017-07-01T14:55:00Z"/>
        </w:rPr>
      </w:pPr>
      <w:bookmarkStart w:id="406" w:name="_Toc486884514"/>
      <w:ins w:id="407" w:author="Tomek Tomek" w:date="2017-07-01T12:09:00Z">
        <w:r>
          <w:t>Rzeczywistość rozszerzona</w:t>
        </w:r>
      </w:ins>
      <w:bookmarkEnd w:id="406"/>
    </w:p>
    <w:p w:rsidR="00E034FB" w:rsidRPr="007A2824" w:rsidRDefault="00E034FB">
      <w:pPr>
        <w:rPr>
          <w:ins w:id="408" w:author="Tomek Tomek" w:date="2017-07-01T12:09:00Z"/>
        </w:rPr>
        <w:pPrChange w:id="409" w:author="Tomek Tomek" w:date="2017-07-01T14:55:00Z">
          <w:pPr>
            <w:pStyle w:val="Nagwek2"/>
          </w:pPr>
        </w:pPrChange>
      </w:pPr>
      <w:ins w:id="410" w:author="Tomek Tomek" w:date="2017-07-01T14:55:00Z">
        <w:r>
          <w:t xml:space="preserve">Rzeczywistość rozszerzona </w:t>
        </w:r>
      </w:ins>
      <w:ins w:id="411" w:author="Tomek Tomek" w:date="2017-07-01T15:12:00Z">
        <w:r w:rsidR="00457DA5">
          <w:t xml:space="preserve">(AR) </w:t>
        </w:r>
      </w:ins>
      <w:ins w:id="412" w:author="Tomek Tomek" w:date="2017-07-01T14:55:00Z">
        <w:r>
          <w:t xml:space="preserve">jest pojęciem zbiorczym, którym mogą być określane wszelkie techniki, które </w:t>
        </w:r>
      </w:ins>
      <w:ins w:id="413" w:author="Tomek Tomek" w:date="2017-07-01T14:56:00Z">
        <w:r>
          <w:t xml:space="preserve">wykorzystują połączenie elementów świata rzeczywistego i wirtualnego. </w:t>
        </w:r>
      </w:ins>
      <w:ins w:id="414" w:author="Tomek Tomek" w:date="2017-07-01T14:57:00Z">
        <w:r>
          <w:t xml:space="preserve">Standardowym sposobem realizacji jest nakładanie na obraz z kamery komponentów trójwymiarowych, które są generowane w czasie rzeczywistym. </w:t>
        </w:r>
      </w:ins>
      <w:ins w:id="415" w:author="Tomek Tomek" w:date="2017-07-01T14:58:00Z">
        <w:r>
          <w:t xml:space="preserve">Wedle definicji zaproponowanej przez Ronalda Azumę system rzeczywistości </w:t>
        </w:r>
      </w:ins>
      <w:ins w:id="416" w:author="Tomek Tomek" w:date="2017-07-01T14:59:00Z">
        <w:r>
          <w:t xml:space="preserve">musi również umożliwiać swobodę ruchów w trzech </w:t>
        </w:r>
        <w:r>
          <w:lastRenderedPageBreak/>
          <w:t>wymiarach</w:t>
        </w:r>
      </w:ins>
      <w:ins w:id="417" w:author="Tomek Tomek" w:date="2017-07-01T15:00:00Z">
        <w:r>
          <w:rPr>
            <w:rStyle w:val="Odwoanieprzypisudolnego"/>
          </w:rPr>
          <w:footnoteReference w:id="3"/>
        </w:r>
      </w:ins>
      <w:ins w:id="420" w:author="Tomek Tomek" w:date="2017-07-01T14:59:00Z">
        <w:r>
          <w:t>.</w:t>
        </w:r>
      </w:ins>
    </w:p>
    <w:p w:rsidR="001C09E3" w:rsidRDefault="001C09E3">
      <w:pPr>
        <w:pStyle w:val="Nagwek3"/>
        <w:rPr>
          <w:ins w:id="421" w:author="Tomek Tomek" w:date="2017-07-01T15:01:00Z"/>
        </w:rPr>
        <w:pPrChange w:id="422" w:author="Tomek Tomek" w:date="2017-07-01T12:10:00Z">
          <w:pPr>
            <w:pStyle w:val="Nagwek2"/>
          </w:pPr>
        </w:pPrChange>
      </w:pPr>
      <w:bookmarkStart w:id="423" w:name="_Toc486884515"/>
      <w:ins w:id="424" w:author="Tomek Tomek" w:date="2017-07-01T12:10:00Z">
        <w:r>
          <w:t>Zarys koncepcji</w:t>
        </w:r>
      </w:ins>
      <w:ins w:id="425" w:author="Tomek Tomek" w:date="2017-07-01T15:01:00Z">
        <w:r w:rsidR="00E034FB">
          <w:t xml:space="preserve"> i możliwe zastosowania</w:t>
        </w:r>
        <w:bookmarkEnd w:id="423"/>
      </w:ins>
    </w:p>
    <w:p w:rsidR="00E034FB" w:rsidRDefault="00E034FB">
      <w:pPr>
        <w:rPr>
          <w:ins w:id="426" w:author="Tomek Tomek" w:date="2017-07-01T15:09:00Z"/>
        </w:rPr>
        <w:pPrChange w:id="427" w:author="Tomek Tomek" w:date="2017-07-01T15:01:00Z">
          <w:pPr>
            <w:pStyle w:val="Nagwek2"/>
          </w:pPr>
        </w:pPrChange>
      </w:pPr>
      <w:ins w:id="428" w:author="Tomek Tomek" w:date="2017-07-01T15:03:00Z">
        <w:r>
          <w:t xml:space="preserve">Istotą działania systemu rzeczywistości rozszerzonej jest możliwość swobodnego używania urządzeń wyposażonych w kamerę i modyfikacja </w:t>
        </w:r>
      </w:ins>
      <w:ins w:id="429" w:author="Tomek Tomek" w:date="2017-07-01T15:04:00Z">
        <w:r w:rsidR="00457DA5">
          <w:t xml:space="preserve">w czasie rzeczywistym </w:t>
        </w:r>
      </w:ins>
      <w:ins w:id="430" w:author="Tomek Tomek" w:date="2017-07-01T15:03:00Z">
        <w:r>
          <w:t>obrazu z tychże</w:t>
        </w:r>
      </w:ins>
      <w:ins w:id="431" w:author="Tomek Tomek" w:date="2017-07-01T15:04:00Z">
        <w:r w:rsidR="00457DA5">
          <w:t>. Pozwala to na naniesienie na obraz dodatkowych elementów – wirtualnych – które z każdym odświeżeniem klat</w:t>
        </w:r>
      </w:ins>
      <w:ins w:id="432" w:author="Tomek Tomek" w:date="2017-07-01T15:07:00Z">
        <w:r w:rsidR="00457DA5">
          <w:t xml:space="preserve">każu ulegają modyfikacji, stwarzając tym samym wrażenie interaktywności. </w:t>
        </w:r>
      </w:ins>
      <w:ins w:id="433" w:author="Tomek Tomek" w:date="2017-07-01T15:08:00Z">
        <w:r w:rsidR="00457DA5">
          <w:t>Rzeczywistość rozszerzona stwarza możliwości różnorodnego zastosowania w wielu dziedzinach życia człowieka.</w:t>
        </w:r>
      </w:ins>
      <w:ins w:id="434" w:author="Tomek Tomek" w:date="2017-07-01T15:09:00Z">
        <w:r w:rsidR="00457DA5">
          <w:t xml:space="preserve"> Przykładowo, system ten można stosować w następujących branżach:</w:t>
        </w:r>
      </w:ins>
    </w:p>
    <w:p w:rsidR="00457DA5" w:rsidRDefault="00457DA5">
      <w:pPr>
        <w:pStyle w:val="Akapitzlist"/>
        <w:numPr>
          <w:ilvl w:val="0"/>
          <w:numId w:val="14"/>
        </w:numPr>
        <w:rPr>
          <w:ins w:id="435" w:author="Tomek Tomek" w:date="2017-07-01T15:12:00Z"/>
        </w:rPr>
        <w:pPrChange w:id="436" w:author="Tomek Tomek" w:date="2017-07-01T15:09:00Z">
          <w:pPr>
            <w:pStyle w:val="Nagwek2"/>
          </w:pPr>
        </w:pPrChange>
      </w:pPr>
      <w:ins w:id="437" w:author="Tomek Tomek" w:date="2017-07-01T15:10:00Z">
        <w:r>
          <w:t xml:space="preserve">Transport – zarówno lądowy, jak i powietrzny. Rzeczywistość rozszerzona może być stosowana do pokazywania dodatkowych informacji dotyczących warunków otoczenia, </w:t>
        </w:r>
      </w:ins>
      <w:ins w:id="438" w:author="Tomek Tomek" w:date="2017-07-01T15:11:00Z">
        <w:r>
          <w:t>stanu środka transportu lub wyświetlać dodatkowe elementy, które ułatwiają prowadzenie bądź pi</w:t>
        </w:r>
      </w:ins>
      <w:ins w:id="439" w:author="Tomek Tomek" w:date="2017-07-01T15:12:00Z">
        <w:r>
          <w:t>lotaż środka transportu.</w:t>
        </w:r>
      </w:ins>
    </w:p>
    <w:p w:rsidR="00457DA5" w:rsidRDefault="00457DA5">
      <w:pPr>
        <w:pStyle w:val="Akapitzlist"/>
        <w:numPr>
          <w:ilvl w:val="0"/>
          <w:numId w:val="14"/>
        </w:numPr>
        <w:rPr>
          <w:ins w:id="440" w:author="Tomek Tomek" w:date="2017-07-01T15:18:00Z"/>
        </w:rPr>
        <w:pPrChange w:id="441" w:author="Tomek Tomek" w:date="2017-07-01T15:09:00Z">
          <w:pPr>
            <w:pStyle w:val="Nagwek2"/>
          </w:pPr>
        </w:pPrChange>
      </w:pPr>
      <w:ins w:id="442" w:author="Tomek Tomek" w:date="2017-07-01T15:12:00Z">
        <w:r>
          <w:t xml:space="preserve">Edukacja – system AR może wspomagać zdobywanie wiedzy, poprzez umożliwienie </w:t>
        </w:r>
      </w:ins>
      <w:ins w:id="443" w:author="Tomek Tomek" w:date="2017-07-01T15:13:00Z">
        <w:r>
          <w:t xml:space="preserve">interaktywnej </w:t>
        </w:r>
      </w:ins>
      <w:ins w:id="444" w:author="Tomek Tomek" w:date="2017-07-01T15:12:00Z">
        <w:r>
          <w:t>pracy z wirtualnymi komponentami</w:t>
        </w:r>
      </w:ins>
      <w:ins w:id="445" w:author="Tomek Tomek" w:date="2017-07-01T15:13:00Z">
        <w:r>
          <w:t xml:space="preserve">. </w:t>
        </w:r>
      </w:ins>
      <w:ins w:id="446" w:author="Tomek Tomek" w:date="2017-07-01T15:16:00Z">
        <w:r w:rsidR="00421A6F">
          <w:t xml:space="preserve">Gdy nie jest możliwe przekazanie do nauki prawdziwego urządzenia lub jest ono zbyt skomplikowane, rzeczywistość rozszerzona pozwala na zaprezentowanie modelu, który w znacznym stopniu oddaje </w:t>
        </w:r>
      </w:ins>
      <w:ins w:id="447" w:author="Tomek Tomek" w:date="2017-07-01T15:17:00Z">
        <w:r w:rsidR="00421A6F">
          <w:t xml:space="preserve">stan rzeczywisty i pozwala na zaznajomienie się z zagadnieniem, które bez tego </w:t>
        </w:r>
      </w:ins>
      <w:ins w:id="448" w:author="Tomek Tomek" w:date="2017-07-01T15:18:00Z">
        <w:r w:rsidR="00421A6F">
          <w:t>pozostałoby jedynie niepopartym praktyczną wiedzą konceptem książkowym.</w:t>
        </w:r>
      </w:ins>
    </w:p>
    <w:p w:rsidR="00421A6F" w:rsidRDefault="00421A6F">
      <w:pPr>
        <w:pStyle w:val="Akapitzlist"/>
        <w:numPr>
          <w:ilvl w:val="0"/>
          <w:numId w:val="14"/>
        </w:numPr>
        <w:rPr>
          <w:ins w:id="449" w:author="Tomek Tomek" w:date="2017-07-01T15:20:00Z"/>
        </w:rPr>
        <w:pPrChange w:id="450" w:author="Tomek Tomek" w:date="2017-07-01T15:09:00Z">
          <w:pPr>
            <w:pStyle w:val="Nagwek2"/>
          </w:pPr>
        </w:pPrChange>
      </w:pPr>
      <w:ins w:id="451" w:author="Tomek Tomek" w:date="2017-07-01T15:18:00Z">
        <w:r>
          <w:t xml:space="preserve">Medycyna – dzięki rzeczywistości rozszerzonej możliwe jest wyświetlanie dodatkowych informacji, bez konieczności odrywania </w:t>
        </w:r>
      </w:ins>
      <w:ins w:id="452" w:author="Tomek Tomek" w:date="2017-07-01T15:19:00Z">
        <w:r>
          <w:t>przez</w:t>
        </w:r>
      </w:ins>
      <w:ins w:id="453" w:author="Tomek Tomek" w:date="2017-07-01T15:18:00Z">
        <w:r>
          <w:t xml:space="preserve"> </w:t>
        </w:r>
      </w:ins>
      <w:ins w:id="454" w:author="Tomek Tomek" w:date="2017-07-01T15:19:00Z">
        <w:r>
          <w:t xml:space="preserve">lekarza wzroku, od miejsca, w którym wykonuje czynności. </w:t>
        </w:r>
      </w:ins>
      <w:ins w:id="455" w:author="Tomek Tomek" w:date="2017-07-01T15:20:00Z">
        <w:r>
          <w:t>Może to usprawnić proces wykonywania zabiegów, a tym samym przyczynić się do poprawy jakości usług medycznych.</w:t>
        </w:r>
      </w:ins>
    </w:p>
    <w:p w:rsidR="00421A6F" w:rsidRDefault="00421A6F">
      <w:pPr>
        <w:pStyle w:val="Nagwek3"/>
        <w:rPr>
          <w:ins w:id="456" w:author="Tomek Tomek" w:date="2017-07-01T15:20:00Z"/>
        </w:rPr>
        <w:pPrChange w:id="457" w:author="Tomek Tomek" w:date="2017-07-01T12:10:00Z">
          <w:pPr>
            <w:pStyle w:val="Nagwek2"/>
          </w:pPr>
        </w:pPrChange>
      </w:pPr>
    </w:p>
    <w:p w:rsidR="001C09E3" w:rsidRDefault="001C09E3">
      <w:pPr>
        <w:pStyle w:val="Nagwek3"/>
        <w:rPr>
          <w:ins w:id="458" w:author="Tomek Tomek" w:date="2017-07-02T12:04:00Z"/>
        </w:rPr>
        <w:pPrChange w:id="459" w:author="Tomek Tomek" w:date="2017-07-01T12:10:00Z">
          <w:pPr>
            <w:pStyle w:val="Nagwek2"/>
          </w:pPr>
        </w:pPrChange>
      </w:pPr>
      <w:bookmarkStart w:id="460" w:name="_Toc486884516"/>
      <w:ins w:id="461" w:author="Tomek Tomek" w:date="2017-07-01T12:10:00Z">
        <w:r>
          <w:t>Dostępne biblioteki</w:t>
        </w:r>
      </w:ins>
      <w:ins w:id="462" w:author="Tomek Tomek" w:date="2017-07-01T15:01:00Z">
        <w:r w:rsidR="00E034FB">
          <w:t xml:space="preserve"> umożliwiające implementację</w:t>
        </w:r>
      </w:ins>
      <w:bookmarkEnd w:id="460"/>
    </w:p>
    <w:p w:rsidR="004E37E4" w:rsidRDefault="004E37E4">
      <w:pPr>
        <w:rPr>
          <w:ins w:id="463" w:author="Tomek Tomek" w:date="2017-07-02T12:11:00Z"/>
        </w:rPr>
        <w:pPrChange w:id="464" w:author="Tomek Tomek" w:date="2017-07-02T12:11:00Z">
          <w:pPr>
            <w:pStyle w:val="Nagwek2"/>
          </w:pPr>
        </w:pPrChange>
      </w:pPr>
      <w:ins w:id="465" w:author="Tomek Tomek" w:date="2017-07-02T12:04:00Z">
        <w:r>
          <w:t xml:space="preserve">Na rynku jest dostępne wiele środowisk programistycznych, które umożliwiają tworzenie elementów w systemie rzeczywistości rozszerzonej. </w:t>
        </w:r>
      </w:ins>
      <w:ins w:id="466" w:author="Tomek Tomek" w:date="2017-07-02T12:05:00Z">
        <w:r>
          <w:t xml:space="preserve">Znakomita większość z nich jest projektami komercyjnymi i za ich używanie trzeba płacić. Zazwyczaj nie dotyczy to jednak opcji </w:t>
        </w:r>
      </w:ins>
      <w:ins w:id="467" w:author="Tomek Tomek" w:date="2017-07-02T12:06:00Z">
        <w:r>
          <w:rPr>
            <w:i/>
          </w:rPr>
          <w:t>development build</w:t>
        </w:r>
        <w:r>
          <w:t xml:space="preserve"> czyli projektów ze znakami wodnymi i ekranami reklamowymi danego środowiska. Dodatkowo taka wersja nie może generować korzyści majątkowych. Dzięki takiemu rozwiązaniu możliwa jest </w:t>
        </w:r>
      </w:ins>
      <w:ins w:id="468" w:author="Tomek Tomek" w:date="2017-07-02T12:07:00Z">
        <w:r>
          <w:t xml:space="preserve">darmowa </w:t>
        </w:r>
      </w:ins>
      <w:ins w:id="469" w:author="Tomek Tomek" w:date="2017-07-02T12:06:00Z">
        <w:r>
          <w:t>praca z biblioteką</w:t>
        </w:r>
      </w:ins>
      <w:ins w:id="470" w:author="Tomek Tomek" w:date="2017-07-02T12:08:00Z">
        <w:r>
          <w:t xml:space="preserve"> i uiszczanie opłat dopiero w momencie prezentacji używalnej aplikacji. Istnieją również środowiska typu </w:t>
        </w:r>
        <w:r>
          <w:rPr>
            <w:i/>
          </w:rPr>
          <w:t>open source</w:t>
        </w:r>
      </w:ins>
      <w:ins w:id="471" w:author="Tomek Tomek" w:date="2017-07-02T12:09:00Z">
        <w:r>
          <w:rPr>
            <w:i/>
          </w:rPr>
          <w:t xml:space="preserve">, </w:t>
        </w:r>
        <w:r>
          <w:t xml:space="preserve">czyli takie, które są rozwijane przez społeczność </w:t>
        </w:r>
        <w:r>
          <w:lastRenderedPageBreak/>
          <w:t>programistów i mogą być używane bez opłat. Znanym przykładem takiej biblioteki jest ARToolKit</w:t>
        </w:r>
      </w:ins>
      <w:ins w:id="472" w:author="Tomek Tomek" w:date="2017-07-02T12:11:00Z">
        <w:r>
          <w:t xml:space="preserve">. </w:t>
        </w:r>
      </w:ins>
    </w:p>
    <w:p w:rsidR="004E37E4" w:rsidRPr="007A2824" w:rsidRDefault="004E37E4">
      <w:pPr>
        <w:rPr>
          <w:ins w:id="473" w:author="Tomek Tomek" w:date="2017-07-01T15:29:00Z"/>
        </w:rPr>
        <w:pPrChange w:id="474" w:author="Tomek Tomek" w:date="2017-07-02T12:11:00Z">
          <w:pPr>
            <w:pStyle w:val="Nagwek2"/>
          </w:pPr>
        </w:pPrChange>
      </w:pPr>
      <w:ins w:id="475" w:author="Tomek Tomek" w:date="2017-07-02T12:11:00Z">
        <w:r>
          <w:t xml:space="preserve">W przypadku niniejszej pracy inżynierskiej kwestie finansowe nie odgrywają znaczącej roli, bowiem większość licencji pozwala na darmowy użytek </w:t>
        </w:r>
      </w:ins>
      <w:ins w:id="476" w:author="Tomek Tomek" w:date="2017-07-02T12:12:00Z">
        <w:r>
          <w:t>środowiska w zakresie, jakim wymaga tego ta aplikacja muzealna.</w:t>
        </w:r>
      </w:ins>
    </w:p>
    <w:p w:rsidR="000914FA" w:rsidRDefault="001668BB">
      <w:pPr>
        <w:rPr>
          <w:ins w:id="477" w:author="Tomek Tomek" w:date="2017-07-01T15:30:00Z"/>
          <w:noProof/>
        </w:rPr>
        <w:pPrChange w:id="478" w:author="Tomek Tomek" w:date="2017-07-01T15:29:00Z">
          <w:pPr>
            <w:pStyle w:val="Nagwek2"/>
          </w:pPr>
        </w:pPrChange>
      </w:pPr>
      <w:ins w:id="479" w:author="Tomek Tomek" w:date="2017-07-02T12:13:00Z">
        <w:r>
          <w:rPr>
            <w:noProof/>
          </w:rPr>
          <w:t xml:space="preserve">Istnieje wiele wyznaczników jakości bibliotek programistycznych rzeczywistości rozszerzonej i są one związane w dużej mierze z jakością i szybkością rozpoznawania znaczników. </w:t>
        </w:r>
      </w:ins>
      <w:ins w:id="480" w:author="Tomek Tomek" w:date="2017-07-02T12:15:00Z">
        <w:r>
          <w:rPr>
            <w:noProof/>
          </w:rPr>
          <w:t xml:space="preserve">Wiąże się to z faktem, iż kwestia rozpoznawania markerów i generowania obiektów wirtualnych jest złożona i wymaga kompleksowych rozwiązań progarmistycznych, które będą zaimplementowane w sposób optymalny. </w:t>
        </w:r>
      </w:ins>
      <w:ins w:id="481" w:author="Tomek Tomek" w:date="2017-07-02T12:16:00Z">
        <w:r>
          <w:rPr>
            <w:noProof/>
          </w:rPr>
          <w:t xml:space="preserve">Parametry, na które warto zwrócić uwagę wybierając bibliotekę, </w:t>
        </w:r>
      </w:ins>
      <w:ins w:id="482" w:author="Tomek Tomek" w:date="2017-07-02T12:19:00Z">
        <w:r>
          <w:rPr>
            <w:noProof/>
          </w:rPr>
          <w:t>dotyczą</w:t>
        </w:r>
      </w:ins>
      <w:ins w:id="483" w:author="Tomek Tomek" w:date="2017-07-02T12:16:00Z">
        <w:r>
          <w:rPr>
            <w:noProof/>
          </w:rPr>
          <w:t xml:space="preserve"> maksymaln</w:t>
        </w:r>
      </w:ins>
      <w:ins w:id="484" w:author="Tomek Tomek" w:date="2017-07-02T12:19:00Z">
        <w:r>
          <w:rPr>
            <w:noProof/>
          </w:rPr>
          <w:t>ej</w:t>
        </w:r>
      </w:ins>
      <w:ins w:id="485" w:author="Tomek Tomek" w:date="2017-07-02T12:16:00Z">
        <w:r>
          <w:rPr>
            <w:noProof/>
          </w:rPr>
          <w:t xml:space="preserve"> odległoś</w:t>
        </w:r>
      </w:ins>
      <w:ins w:id="486" w:author="Tomek Tomek" w:date="2017-07-02T12:19:00Z">
        <w:r>
          <w:rPr>
            <w:noProof/>
          </w:rPr>
          <w:t>ci</w:t>
        </w:r>
      </w:ins>
      <w:ins w:id="487" w:author="Tomek Tomek" w:date="2017-07-02T12:16:00Z">
        <w:r>
          <w:rPr>
            <w:noProof/>
          </w:rPr>
          <w:t xml:space="preserve"> wzorca od kamery, maksymaln</w:t>
        </w:r>
      </w:ins>
      <w:ins w:id="488" w:author="Tomek Tomek" w:date="2017-07-02T12:19:00Z">
        <w:r>
          <w:rPr>
            <w:noProof/>
          </w:rPr>
          <w:t>ego</w:t>
        </w:r>
      </w:ins>
      <w:ins w:id="489" w:author="Tomek Tomek" w:date="2017-07-02T12:16:00Z">
        <w:r>
          <w:rPr>
            <w:noProof/>
          </w:rPr>
          <w:t xml:space="preserve"> kąt</w:t>
        </w:r>
      </w:ins>
      <w:ins w:id="490" w:author="Tomek Tomek" w:date="2017-07-02T12:19:00Z">
        <w:r>
          <w:rPr>
            <w:noProof/>
          </w:rPr>
          <w:t>a</w:t>
        </w:r>
      </w:ins>
      <w:ins w:id="491" w:author="Tomek Tomek" w:date="2017-07-02T12:16:00Z">
        <w:r>
          <w:rPr>
            <w:noProof/>
          </w:rPr>
          <w:t>, pod jakim wzorzec może być rozpoznany</w:t>
        </w:r>
      </w:ins>
      <w:ins w:id="492" w:author="Tomek Tomek" w:date="2017-07-02T12:17:00Z">
        <w:r>
          <w:rPr>
            <w:noProof/>
          </w:rPr>
          <w:t>, możliw</w:t>
        </w:r>
      </w:ins>
      <w:ins w:id="493" w:author="Tomek Tomek" w:date="2017-07-02T12:19:00Z">
        <w:r>
          <w:rPr>
            <w:noProof/>
          </w:rPr>
          <w:t>ych</w:t>
        </w:r>
      </w:ins>
      <w:ins w:id="494" w:author="Tomek Tomek" w:date="2017-07-02T12:17:00Z">
        <w:r>
          <w:rPr>
            <w:noProof/>
          </w:rPr>
          <w:t xml:space="preserve"> do rozpoznania typ</w:t>
        </w:r>
      </w:ins>
      <w:ins w:id="495" w:author="Tomek Tomek" w:date="2017-07-02T12:19:00Z">
        <w:r>
          <w:rPr>
            <w:noProof/>
          </w:rPr>
          <w:t>ów</w:t>
        </w:r>
      </w:ins>
      <w:ins w:id="496" w:author="Tomek Tomek" w:date="2017-07-02T12:17:00Z">
        <w:r>
          <w:rPr>
            <w:noProof/>
          </w:rPr>
          <w:t xml:space="preserve"> markerów</w:t>
        </w:r>
      </w:ins>
      <w:ins w:id="497" w:author="Tomek Tomek" w:date="2017-07-02T12:19:00Z">
        <w:r>
          <w:rPr>
            <w:noProof/>
          </w:rPr>
          <w:t xml:space="preserve"> oraz innych parametrów związanych właśnie ze znacznikami i szybkością działania programu. </w:t>
        </w:r>
      </w:ins>
      <w:ins w:id="498" w:author="Tomek Tomek" w:date="2017-07-02T12:20:00Z">
        <w:r>
          <w:rPr>
            <w:noProof/>
          </w:rPr>
          <w:t>Pewne porównanie platform zostało zaprezentowane w tabeli poniżej.</w:t>
        </w:r>
      </w:ins>
    </w:p>
    <w:p w:rsidR="000914FA" w:rsidRDefault="000914FA">
      <w:pPr>
        <w:pStyle w:val="Legenda"/>
        <w:keepNext/>
        <w:rPr>
          <w:ins w:id="499" w:author="Tomek Tomek" w:date="2017-07-01T15:31:00Z"/>
        </w:rPr>
        <w:pPrChange w:id="500" w:author="Tomek Tomek" w:date="2017-07-01T15:31:00Z">
          <w:pPr>
            <w:pStyle w:val="Legenda"/>
          </w:pPr>
        </w:pPrChange>
      </w:pPr>
      <w:ins w:id="501" w:author="Tomek Tomek" w:date="2017-07-01T15:31:00Z">
        <w:r>
          <w:t xml:space="preserve">Tabela </w:t>
        </w:r>
        <w:r>
          <w:fldChar w:fldCharType="begin"/>
        </w:r>
        <w:r>
          <w:instrText xml:space="preserve"> SEQ Tabela \* ARABIC </w:instrText>
        </w:r>
      </w:ins>
      <w:r>
        <w:fldChar w:fldCharType="separate"/>
      </w:r>
      <w:ins w:id="502" w:author="Tomek Tomek" w:date="2017-07-03T22:30:00Z">
        <w:r w:rsidR="007A2824">
          <w:rPr>
            <w:noProof/>
          </w:rPr>
          <w:t>3</w:t>
        </w:r>
      </w:ins>
      <w:ins w:id="503" w:author="Tomek Tomek" w:date="2017-07-01T15:31:00Z">
        <w:r>
          <w:fldChar w:fldCharType="end"/>
        </w:r>
        <w:r>
          <w:t>: Porównanie platform programistycznych obsługujących system rzeczywistości rozszerzonej</w:t>
        </w:r>
      </w:ins>
      <w:ins w:id="504" w:author="Tomek Tomek" w:date="2017-07-02T12:18:00Z">
        <w:r w:rsidR="001668BB">
          <w:rPr>
            <w:rStyle w:val="Odwoanieprzypisudolnego"/>
          </w:rPr>
          <w:footnoteReference w:id="4"/>
        </w:r>
      </w:ins>
      <w:ins w:id="506" w:author="Tomek Tomek" w:date="2017-07-01T15:31:00Z">
        <w:r>
          <w:t>.</w:t>
        </w:r>
      </w:ins>
    </w:p>
    <w:p w:rsidR="00421A6F" w:rsidRPr="007A2824" w:rsidRDefault="00421A6F">
      <w:pPr>
        <w:rPr>
          <w:ins w:id="507" w:author="Tomek Tomek" w:date="2017-07-01T12:09:00Z"/>
        </w:rPr>
        <w:pPrChange w:id="508" w:author="Tomek Tomek" w:date="2017-07-01T15:29:00Z">
          <w:pPr>
            <w:pStyle w:val="Nagwek2"/>
          </w:pPr>
        </w:pPrChange>
      </w:pPr>
      <w:ins w:id="509" w:author="Tomek Tomek" w:date="2017-07-01T15:29:00Z">
        <w:r>
          <w:rPr>
            <w:noProof/>
          </w:rPr>
          <w:drawing>
            <wp:inline distT="0" distB="0" distL="0" distR="0" wp14:anchorId="5D0866D6" wp14:editId="6549631C">
              <wp:extent cx="6115050" cy="409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6578"/>
                      <a:stretch/>
                    </pic:blipFill>
                    <pic:spPr bwMode="auto">
                      <a:xfrm>
                        <a:off x="0" y="0"/>
                        <a:ext cx="6115050" cy="4095750"/>
                      </a:xfrm>
                      <a:prstGeom prst="rect">
                        <a:avLst/>
                      </a:prstGeom>
                      <a:noFill/>
                      <a:ln>
                        <a:noFill/>
                      </a:ln>
                      <a:extLst>
                        <a:ext uri="{53640926-AAD7-44D8-BBD7-CCE9431645EC}">
                          <a14:shadowObscured xmlns:a14="http://schemas.microsoft.com/office/drawing/2010/main"/>
                        </a:ext>
                      </a:extLst>
                    </pic:spPr>
                  </pic:pic>
                </a:graphicData>
              </a:graphic>
            </wp:inline>
          </w:drawing>
        </w:r>
      </w:ins>
    </w:p>
    <w:p w:rsidR="00CE21BE" w:rsidRDefault="00CE21BE" w:rsidP="0012790C">
      <w:pPr>
        <w:pStyle w:val="Nagwek2"/>
      </w:pPr>
      <w:bookmarkStart w:id="510" w:name="_Toc486884517"/>
      <w:r>
        <w:lastRenderedPageBreak/>
        <w:t>Znaczniki i śledzenie</w:t>
      </w:r>
      <w:bookmarkEnd w:id="510"/>
    </w:p>
    <w:p w:rsidR="00CA2167" w:rsidRDefault="00C61C7E" w:rsidP="00C61C7E">
      <w:pPr>
        <w:rPr>
          <w:ins w:id="511" w:author="Tomek Tomek" w:date="2017-06-30T12:18:00Z"/>
        </w:rPr>
      </w:pPr>
      <w:r>
        <w:t xml:space="preserve">Podstawowym warunkiem działania modułu rzeczywistości rozszerzonej jest istnienie znaczników, które </w:t>
      </w:r>
      <w:del w:id="512" w:author="Tomek Tomek" w:date="2017-06-30T12:17:00Z">
        <w:r w:rsidDel="00CA2167">
          <w:delText xml:space="preserve">będą </w:delText>
        </w:r>
      </w:del>
      <w:ins w:id="513" w:author="Tomek Tomek" w:date="2017-06-30T12:17:00Z">
        <w:r w:rsidR="00CA2167">
          <w:t xml:space="preserve">wyślą </w:t>
        </w:r>
      </w:ins>
      <w:ins w:id="514" w:author="Tomek Tomek" w:date="2017-06-30T12:16:00Z">
        <w:r w:rsidR="00CA2167">
          <w:t xml:space="preserve">sygnał </w:t>
        </w:r>
      </w:ins>
      <w:ins w:id="515" w:author="Tomek Tomek" w:date="2017-06-30T12:17:00Z">
        <w:r w:rsidR="00CA2167">
          <w:t xml:space="preserve">radiowy </w:t>
        </w:r>
      </w:ins>
      <w:ins w:id="516" w:author="Tomek Tomek" w:date="2017-06-30T12:16:00Z">
        <w:r w:rsidR="00CA2167">
          <w:t xml:space="preserve">do urządzenia </w:t>
        </w:r>
      </w:ins>
      <w:ins w:id="517" w:author="Tomek Tomek" w:date="2017-06-30T12:18:00Z">
        <w:r w:rsidR="00CA2167">
          <w:t>odbiorczego</w:t>
        </w:r>
      </w:ins>
      <w:ins w:id="518" w:author="Tomek Tomek" w:date="2017-06-30T12:16:00Z">
        <w:r w:rsidR="00CA2167">
          <w:t xml:space="preserve"> albo </w:t>
        </w:r>
      </w:ins>
      <w:ins w:id="519" w:author="Tomek Tomek" w:date="2017-06-30T12:17:00Z">
        <w:r w:rsidR="00CA2167">
          <w:t xml:space="preserve">będą </w:t>
        </w:r>
      </w:ins>
      <w:r>
        <w:t xml:space="preserve">analizowane przez algorytmy rozpoznawania obrazów. </w:t>
      </w:r>
    </w:p>
    <w:p w:rsidR="00CA2167" w:rsidRPr="00CA2167" w:rsidRDefault="00CA2167" w:rsidP="00C61C7E">
      <w:pPr>
        <w:rPr>
          <w:ins w:id="520" w:author="Tomek Tomek" w:date="2017-06-30T12:18:00Z"/>
        </w:rPr>
      </w:pPr>
      <w:ins w:id="521" w:author="Tomek Tomek" w:date="2017-06-30T12:18:00Z">
        <w:r>
          <w:t xml:space="preserve">W pierwszym przypadku warto wymienić </w:t>
        </w:r>
      </w:ins>
      <w:ins w:id="522" w:author="Tomek Tomek" w:date="2017-06-30T12:19:00Z">
        <w:r>
          <w:t xml:space="preserve">beacony, znane jako </w:t>
        </w:r>
      </w:ins>
      <w:ins w:id="523" w:author="Tomek Tomek" w:date="2017-06-30T12:20:00Z">
        <w:r w:rsidRPr="00CA2167">
          <w:rPr>
            <w:i/>
            <w:rPrChange w:id="524" w:author="Tomek Tomek" w:date="2017-06-30T12:20:00Z">
              <w:rPr/>
            </w:rPrChange>
          </w:rPr>
          <w:t>Bluetooth low energy beacon</w:t>
        </w:r>
      </w:ins>
      <w:ins w:id="525" w:author="Tomek Tomek" w:date="2017-06-30T12:23:00Z">
        <w:r>
          <w:rPr>
            <w:i/>
          </w:rPr>
          <w:t xml:space="preserve">. </w:t>
        </w:r>
        <w:r>
          <w:t xml:space="preserve">To małe urządzenia, które wysyłają sygnał radiowy, w celu komunikacji z urządzeniami wyposażonymi w interfejs Bluetooth. Beacony posiadają niewątpliwe zalety – zużywają mało energii, są relatywnie tanie, a ich dokładność </w:t>
        </w:r>
      </w:ins>
      <w:ins w:id="526" w:author="Tomek Tomek" w:date="2017-06-30T12:24:00Z">
        <w:r>
          <w:t>pozwala</w:t>
        </w:r>
      </w:ins>
      <w:ins w:id="527" w:author="Tomek Tomek" w:date="2017-06-30T12:23:00Z">
        <w:r>
          <w:t xml:space="preserve"> </w:t>
        </w:r>
      </w:ins>
      <w:ins w:id="528" w:author="Tomek Tomek" w:date="2017-06-30T12:24:00Z">
        <w:r>
          <w:t xml:space="preserve">na stosowanie </w:t>
        </w:r>
      </w:ins>
      <w:ins w:id="529" w:author="Tomek Tomek" w:date="2017-06-30T12:31:00Z">
        <w:r w:rsidR="00E75848">
          <w:t>ich</w:t>
        </w:r>
      </w:ins>
      <w:ins w:id="530" w:author="Tomek Tomek" w:date="2017-06-30T12:24:00Z">
        <w:r>
          <w:t xml:space="preserve"> jako punktów </w:t>
        </w:r>
      </w:ins>
      <w:ins w:id="531" w:author="Tomek Tomek" w:date="2017-06-30T12:29:00Z">
        <w:r>
          <w:t xml:space="preserve">nawigacyjnych w budynkach, co może być dużym ułatwieniem dla osób z dysfunkcją wzroku. </w:t>
        </w:r>
      </w:ins>
      <w:ins w:id="532" w:author="Tomek Tomek" w:date="2017-06-30T12:31:00Z">
        <w:r w:rsidR="00E75848">
          <w:t>Beacony, mimo swoich licznych zalet, nie zapewniają jednak możliwości rozbudowanej interakcji z użytkowniki</w:t>
        </w:r>
      </w:ins>
      <w:ins w:id="533" w:author="Tomek Tomek" w:date="2017-06-30T12:32:00Z">
        <w:r w:rsidR="00E75848">
          <w:t>em. Celem tej pracy inżynierskiej jest budowa aplikacji, która będzie umożliwiała wyświetlanie różnorodnych danych, których treść może być dostosowana do użytkownika i na jego polecenie aktualizowana.</w:t>
        </w:r>
      </w:ins>
      <w:ins w:id="534" w:author="Tomek Tomek" w:date="2017-06-30T12:33:00Z">
        <w:r w:rsidR="00E75848">
          <w:t xml:space="preserve"> Do realizacji takich założeń należałoby użyć wielu urządzeń beacon, co znacznie podwyższałoby koszty przedsięwzięcia.</w:t>
        </w:r>
      </w:ins>
      <w:ins w:id="535" w:author="Tomek Tomek" w:date="2017-06-30T12:34:00Z">
        <w:r w:rsidR="00E75848">
          <w:t xml:space="preserve"> Rozpoczęcie prac w tym kierunku wymagałoby inwestycji w pojedyncze urządzenia, czego autor pracy chciał uniknąć.</w:t>
        </w:r>
      </w:ins>
      <w:ins w:id="536" w:author="Tomek Tomek" w:date="2017-06-30T12:31:00Z">
        <w:r w:rsidR="00E75848">
          <w:t xml:space="preserve"> </w:t>
        </w:r>
      </w:ins>
    </w:p>
    <w:p w:rsidR="00C61C7E" w:rsidRDefault="00E75848" w:rsidP="00C61C7E">
      <w:ins w:id="537" w:author="Tomek Tomek" w:date="2017-06-30T12:36:00Z">
        <w:r>
          <w:t xml:space="preserve">Drugą możliwością jest zastosowanie markerów wizualnych, które będą analizowane przez odpowiednie algorytmy. </w:t>
        </w:r>
      </w:ins>
      <w:r w:rsidR="00C61C7E">
        <w:t xml:space="preserve">Taka analiza pozwala na przyporządkowanie obrazowi wzorca obrazu przechwytywanego z kamery w czasie rzeczywistym. Algorytmy muszą więc być bardzo szybkie, to jest ich złożoność obliczeniowa musi być na tyle mała, by operacje na dużych obrazach przebiegały szybko. Istotne spowolnienia w działaniu będą natychmiast zauważone przez </w:t>
      </w:r>
      <w:r w:rsidR="0012790C">
        <w:t>użytkowników</w:t>
      </w:r>
      <w:r w:rsidR="00C61C7E">
        <w:t xml:space="preserve"> jako charakterystyczne „szarpanie”, czyli brak ciągłości między kolejnymi klatkami obrazu.</w:t>
      </w:r>
      <w:r w:rsidR="0012790C">
        <w:t xml:space="preserve"> Wśród wykorzystywanych algorytmów warto wyróżnić algorytm SURF. </w:t>
      </w:r>
    </w:p>
    <w:p w:rsidR="0012790C" w:rsidRDefault="0012790C" w:rsidP="0012790C">
      <w:pPr>
        <w:pStyle w:val="Nagwek3"/>
      </w:pPr>
      <w:bookmarkStart w:id="538" w:name="_Toc486884518"/>
      <w:r>
        <w:t>Algorytm SURF</w:t>
      </w:r>
      <w:bookmarkEnd w:id="538"/>
    </w:p>
    <w:p w:rsidR="00A25634" w:rsidRDefault="0012790C" w:rsidP="00A25634">
      <w:pPr>
        <w:rPr>
          <w:ins w:id="539" w:author="Tomek Tomek" w:date="2017-06-30T12:09:00Z"/>
        </w:rPr>
      </w:pPr>
      <w:del w:id="540" w:author="Tomek Tomek" w:date="2017-06-29T15:28:00Z">
        <w:r w:rsidDel="007B310B">
          <w:delText>Opis algorytmu</w:delText>
        </w:r>
      </w:del>
      <w:ins w:id="541" w:author="Tomek Tomek" w:date="2017-06-29T15:28:00Z">
        <w:r w:rsidR="007B310B">
          <w:t xml:space="preserve">Zaprezentowany w roku 2006 algorytm autorstwa </w:t>
        </w:r>
      </w:ins>
      <w:ins w:id="542" w:author="Tomek Tomek" w:date="2017-06-29T15:29:00Z">
        <w:r w:rsidR="004F77CC">
          <w:t xml:space="preserve">Herberta Baya algorytm o nazwie </w:t>
        </w:r>
      </w:ins>
      <w:ins w:id="543" w:author="Tomek Tomek" w:date="2017-06-29T15:30:00Z">
        <w:r w:rsidR="004F77CC">
          <w:rPr>
            <w:i/>
          </w:rPr>
          <w:t>S</w:t>
        </w:r>
        <w:r w:rsidR="004F77CC" w:rsidRPr="004F77CC">
          <w:rPr>
            <w:i/>
            <w:rPrChange w:id="544" w:author="Tomek Tomek" w:date="2017-06-29T15:30:00Z">
              <w:rPr/>
            </w:rPrChange>
          </w:rPr>
          <w:t>peeded up robust features</w:t>
        </w:r>
        <w:r w:rsidR="004F77CC">
          <w:rPr>
            <w:i/>
          </w:rPr>
          <w:t xml:space="preserve"> </w:t>
        </w:r>
        <w:r w:rsidR="004F77CC">
          <w:t xml:space="preserve">pozwala na szybkie i skuteczne działania w </w:t>
        </w:r>
        <w:r w:rsidR="00523F83">
          <w:t xml:space="preserve">dziedzinie przetwarzania obrazów. </w:t>
        </w:r>
      </w:ins>
      <w:ins w:id="545" w:author="Tomek Tomek" w:date="2017-06-29T15:37:00Z">
        <w:r w:rsidR="00F5559F">
          <w:t>Korzysta on z kwadratowych filtrów Gaussa o</w:t>
        </w:r>
      </w:ins>
      <w:ins w:id="546" w:author="Tomek Tomek" w:date="2017-06-29T15:38:00Z">
        <w:r w:rsidR="00F5559F">
          <w:t xml:space="preserve"> różnych rozmiarach. </w:t>
        </w:r>
      </w:ins>
      <w:ins w:id="547" w:author="Tomek Tomek" w:date="2017-06-29T15:39:00Z">
        <w:r w:rsidR="00F5559F">
          <w:t>Po tym etapie przetwarzania następuje znajdowanie punktów, które mogą być używane w dalszej analizie (</w:t>
        </w:r>
      </w:ins>
      <w:ins w:id="548" w:author="Tomek Tomek" w:date="2017-06-29T15:40:00Z">
        <w:r w:rsidR="00F5559F">
          <w:rPr>
            <w:i/>
          </w:rPr>
          <w:t>points of interest</w:t>
        </w:r>
        <w:r w:rsidR="00F5559F">
          <w:t xml:space="preserve">). </w:t>
        </w:r>
        <w:r w:rsidR="00F95558">
          <w:t>W tym celu stosuje się macierz Hessego</w:t>
        </w:r>
      </w:ins>
      <w:ins w:id="549" w:author="Tomek Tomek" w:date="2017-06-30T12:06:00Z">
        <w:r w:rsidR="005D478E">
          <w:t xml:space="preserve"> dla splotu funkcji intensywności </w:t>
        </w:r>
      </w:ins>
      <w:ins w:id="550" w:author="Tomek Tomek" w:date="2017-06-30T12:07:00Z">
        <w:r w:rsidR="005D478E">
          <w:t xml:space="preserve">punktu </w:t>
        </w:r>
      </w:ins>
      <w:ins w:id="551" w:author="Tomek Tomek" w:date="2017-06-30T12:06:00Z">
        <w:r w:rsidR="005D478E">
          <w:t>i</w:t>
        </w:r>
      </w:ins>
      <w:ins w:id="552" w:author="Tomek Tomek" w:date="2017-06-30T12:07:00Z">
        <w:r w:rsidR="005D478E">
          <w:t xml:space="preserve"> </w:t>
        </w:r>
      </w:ins>
      <w:ins w:id="553" w:author="Tomek Tomek" w:date="2017-06-30T12:08:00Z">
        <w:r w:rsidR="005D478E">
          <w:t>funkcji rozkładu normalnego Gaussa</w:t>
        </w:r>
      </w:ins>
      <w:ins w:id="554" w:author="Tomek Tomek" w:date="2017-06-30T12:02:00Z">
        <w:r w:rsidR="002C12F7">
          <w:t xml:space="preserve">. Jej wyznacznik pozwala na </w:t>
        </w:r>
      </w:ins>
      <w:ins w:id="555" w:author="Tomek Tomek" w:date="2017-06-30T12:03:00Z">
        <w:r w:rsidR="002C12F7">
          <w:t xml:space="preserve">pomiar lokalnych zmian wartości funkcji i wybiera punkty, w których </w:t>
        </w:r>
      </w:ins>
      <w:ins w:id="556" w:author="Tomek Tomek" w:date="2017-06-30T12:04:00Z">
        <w:r w:rsidR="002C12F7">
          <w:t xml:space="preserve">jego wartość jest największa. </w:t>
        </w:r>
      </w:ins>
    </w:p>
    <w:p w:rsidR="005D478E" w:rsidRPr="00F5559F" w:rsidRDefault="005D478E" w:rsidP="00A25634">
      <w:ins w:id="557" w:author="Tomek Tomek" w:date="2017-06-30T12:09:00Z">
        <w:r>
          <w:t>Dla jednoznacznego opisania znalezionych punktów używa się deskryptorów</w:t>
        </w:r>
      </w:ins>
      <w:ins w:id="558" w:author="Tomek Tomek" w:date="2017-06-30T12:10:00Z">
        <w:r>
          <w:t xml:space="preserve">, które są </w:t>
        </w:r>
      </w:ins>
      <w:ins w:id="559" w:author="Tomek Tomek" w:date="2017-06-30T12:11:00Z">
        <w:r>
          <w:t xml:space="preserve">wielowartościowymi wektorami liczb. </w:t>
        </w:r>
      </w:ins>
      <w:ins w:id="560" w:author="Tomek Tomek" w:date="2017-06-30T12:12:00Z">
        <w:r>
          <w:t xml:space="preserve">Deskryptory są niezależne od skali i orientacji w przestrzeni, </w:t>
        </w:r>
        <w:r>
          <w:lastRenderedPageBreak/>
          <w:t xml:space="preserve">dlatego jest możliwe porównywanie obrazu wzorcowego z tym, przechwyconym z kamery, nawet jeśli ich rozmiary i kąt pod jakim kamera </w:t>
        </w:r>
      </w:ins>
      <w:ins w:id="561" w:author="Tomek Tomek" w:date="2017-06-30T12:13:00Z">
        <w:r>
          <w:t xml:space="preserve">prowadzi </w:t>
        </w:r>
      </w:ins>
      <w:ins w:id="562" w:author="Tomek Tomek" w:date="2017-06-30T12:12:00Z">
        <w:r>
          <w:t>akwiz</w:t>
        </w:r>
      </w:ins>
      <w:ins w:id="563" w:author="Tomek Tomek" w:date="2017-06-30T12:13:00Z">
        <w:r>
          <w:t>yc</w:t>
        </w:r>
      </w:ins>
      <w:ins w:id="564" w:author="Tomek Tomek" w:date="2017-06-30T12:12:00Z">
        <w:r>
          <w:t>j</w:t>
        </w:r>
      </w:ins>
      <w:ins w:id="565" w:author="Tomek Tomek" w:date="2017-06-30T12:14:00Z">
        <w:r>
          <w:t xml:space="preserve">ę. </w:t>
        </w:r>
      </w:ins>
      <w:ins w:id="566" w:author="Tomek Tomek" w:date="2017-06-30T12:12:00Z">
        <w:r>
          <w:t xml:space="preserve"> </w:t>
        </w:r>
      </w:ins>
    </w:p>
    <w:p w:rsidR="00C61C7E" w:rsidRDefault="00C61C7E" w:rsidP="00C61C7E">
      <w:r>
        <w:t xml:space="preserve">Na podstawie ogólnodostępnych informacji można </w:t>
      </w:r>
      <w:r w:rsidR="0012790C">
        <w:t xml:space="preserve">napisać program, który realizuje zadane algorytmy, jednak ze względu na złą optymalizację ich działanie prawdopodobnie nie zapewni zadowalających rezultatów. Z tego powodu w pracy wykorzystano gotowe systemy śledzenia i rozpoznawania znaczników zawarte w bibliotece Qualcomm Vuforia. </w:t>
      </w:r>
    </w:p>
    <w:p w:rsidR="00A25634" w:rsidRDefault="00A25634" w:rsidP="00A25634">
      <w:pPr>
        <w:pStyle w:val="Nagwek3"/>
      </w:pPr>
      <w:bookmarkStart w:id="567" w:name="_Toc486884519"/>
      <w:r>
        <w:t>Typy znaczników używanych w technice rzeczywistości rozszerzonej</w:t>
      </w:r>
      <w:bookmarkEnd w:id="567"/>
    </w:p>
    <w:p w:rsidR="00DC67E4" w:rsidRDefault="00C61C7E" w:rsidP="00C61C7E">
      <w:pPr>
        <w:rPr>
          <w:ins w:id="568" w:author="Tomek Tomek" w:date="2017-06-29T15:20:00Z"/>
        </w:rPr>
      </w:pPr>
      <w:r>
        <w:t xml:space="preserve">Istnieje wiele sposobów na </w:t>
      </w:r>
      <w:r w:rsidR="00A25634">
        <w:t>oznaczenie obiektów w taki sposób, by jednoznacznie przyporządkować im element rzeczywistości rozszerzonej. Najprostszym i powszechnie stosowanym rozwiązaniem są dwuwymiarowe znaczniki wydrukowane i umieszczone obok przedmiotu</w:t>
      </w:r>
      <w:r w:rsidR="00F0595F">
        <w:t>, do którego mają być dodane elementy wirtualne.</w:t>
      </w:r>
      <w:ins w:id="569" w:author="Tomek Tomek" w:date="2017-06-29T12:01:00Z">
        <w:r w:rsidR="00BC35FE">
          <w:t xml:space="preserve"> </w:t>
        </w:r>
      </w:ins>
      <w:ins w:id="570" w:author="Tomek Tomek" w:date="2017-06-29T12:02:00Z">
        <w:r w:rsidR="00BC35FE">
          <w:t>T</w:t>
        </w:r>
      </w:ins>
      <w:ins w:id="571" w:author="Tomek Tomek" w:date="2017-06-29T12:04:00Z">
        <w:r w:rsidR="00BC35FE">
          <w:t xml:space="preserve">en niedrogi system elementów znakujących sprawdza się dobrze, ale wymaga umieszczenia ich w widocznym miejscu, co nie zawsze jest </w:t>
        </w:r>
      </w:ins>
      <w:ins w:id="572" w:author="Tomek Tomek" w:date="2017-06-29T14:59:00Z">
        <w:r w:rsidR="00C26FC3">
          <w:t xml:space="preserve">najlepszą opcją. </w:t>
        </w:r>
      </w:ins>
      <w:ins w:id="573" w:author="Tomek Tomek" w:date="2017-06-29T15:18:00Z">
        <w:r w:rsidR="004B3A1D">
          <w:t>Analogicz</w:t>
        </w:r>
      </w:ins>
      <w:ins w:id="574" w:author="Tomek Tomek" w:date="2017-06-29T15:19:00Z">
        <w:r w:rsidR="004B3A1D">
          <w:t xml:space="preserve">nie, istnieją również znaczniki w formie prostych trójwymiarowych brył, takich jak prostopadłościan lub walec. </w:t>
        </w:r>
        <w:r w:rsidR="00DC67E4">
          <w:t xml:space="preserve">Ich zalety i wady są podobne do tych, które mają znaczniki dwuwymiarowe. </w:t>
        </w:r>
      </w:ins>
    </w:p>
    <w:p w:rsidR="00382FE4" w:rsidRDefault="00382FE4" w:rsidP="00C61C7E">
      <w:pPr>
        <w:rPr>
          <w:ins w:id="575" w:author="Tomek Tomek" w:date="2017-06-29T15:03:00Z"/>
        </w:rPr>
      </w:pPr>
      <w:ins w:id="576" w:author="Tomek Tomek" w:date="2017-06-29T14:59:00Z">
        <w:r>
          <w:t>W</w:t>
        </w:r>
      </w:ins>
      <w:ins w:id="577" w:author="Tomek Tomek" w:date="2017-06-29T15:00:00Z">
        <w:r>
          <w:t xml:space="preserve">śród innych typów znaczników występują znaczniki tekstowe. Jeśli tekst drukowany jest sformatowany odpowiednią czcionką można użyć go jako </w:t>
        </w:r>
      </w:ins>
      <w:ins w:id="578" w:author="Tomek Tomek" w:date="2017-06-29T15:01:00Z">
        <w:r>
          <w:t xml:space="preserve">znacznik, definiując w programie na jakie słowo ma być aktywny. Baza Vuforia zawiera kilka tysięcy podstawowych słów angielskich, ale można używać również dodatkowych, wgranych przez siebie, list. </w:t>
        </w:r>
      </w:ins>
    </w:p>
    <w:p w:rsidR="00C61C7E" w:rsidRPr="00C61C7E" w:rsidDel="00DC67E4" w:rsidRDefault="00382FE4" w:rsidP="00C61C7E">
      <w:pPr>
        <w:rPr>
          <w:del w:id="579" w:author="Tomek Tomek" w:date="2017-06-29T15:20:00Z"/>
        </w:rPr>
      </w:pPr>
      <w:ins w:id="580" w:author="Tomek Tomek" w:date="2017-06-29T15:02:00Z">
        <w:r>
          <w:t xml:space="preserve">Jedną z możliwych opcji jest też brak dodatkowego znacznika. Jego funkcję może przejąć sam zeskanowany obiekt. </w:t>
        </w:r>
      </w:ins>
      <w:ins w:id="581" w:author="Tomek Tomek" w:date="2017-06-29T15:03:00Z">
        <w:r>
          <w:t xml:space="preserve">Producent biblioteki udostępnia aplikację na telefony, która umożliwia stworzenie takiego markera. </w:t>
        </w:r>
      </w:ins>
      <w:ins w:id="582" w:author="Tomek Tomek" w:date="2017-06-29T15:04:00Z">
        <w:r>
          <w:t xml:space="preserve">W tym celu należy odpowiednio manipulować ruchami smartfonu, by aplikacja mogła przetworzyć obrazy i złożyć je w model trójwymiarowy. </w:t>
        </w:r>
      </w:ins>
      <w:ins w:id="583" w:author="Tomek Tomek" w:date="2017-06-29T15:05:00Z">
        <w:r>
          <w:t xml:space="preserve">Takie rozwiązanie jest bardzo wygodne, co wiąże się z brakiem dodatkowych znaczników, ale niesie za sobą również pewne ograniczenia. </w:t>
        </w:r>
      </w:ins>
      <w:ins w:id="584" w:author="Tomek Tomek" w:date="2017-06-29T15:06:00Z">
        <w:r>
          <w:t xml:space="preserve">Wśród nich należy wymienić wielkość i typ materiału, z jakiego została wykonana powierzchnia zewnętrzna przedmiotu. </w:t>
        </w:r>
      </w:ins>
      <w:ins w:id="585" w:author="Tomek Tomek" w:date="2017-06-29T15:07:00Z">
        <w:r>
          <w:t xml:space="preserve">Dużą trudność sprawiłoby stworzenie markera będącego dużą rzeźbą. By dokonać skanowania należałoby użyć </w:t>
        </w:r>
      </w:ins>
      <w:ins w:id="586" w:author="Tomek Tomek" w:date="2017-06-29T15:09:00Z">
        <w:r w:rsidR="004B3A1D">
          <w:t xml:space="preserve">podnośnika lub drabiny. </w:t>
        </w:r>
      </w:ins>
      <w:ins w:id="587" w:author="Tomek Tomek" w:date="2017-06-29T15:10:00Z">
        <w:r w:rsidR="004B3A1D">
          <w:t xml:space="preserve">O ile można sobie wyobrazić, że mimo trudności logistycznych jest to możliwe, prawdziwym wyzwaniem pozostaje przedmiot o lustrzanej lub przezroczystej powierzchni zewnętrznej. </w:t>
        </w:r>
      </w:ins>
      <w:ins w:id="588" w:author="Tomek Tomek" w:date="2017-06-29T15:14:00Z">
        <w:r w:rsidR="004B3A1D">
          <w:t>Odbicia promieni świetlnych nie pozwalają wtedy na poprawne stworzenie</w:t>
        </w:r>
      </w:ins>
      <w:ins w:id="589" w:author="Tomek Tomek" w:date="2017-06-29T15:17:00Z">
        <w:r w:rsidR="004B3A1D">
          <w:t xml:space="preserve"> trójwymiarowego</w:t>
        </w:r>
      </w:ins>
      <w:ins w:id="590" w:author="Tomek Tomek" w:date="2017-06-29T15:14:00Z">
        <w:r w:rsidR="004B3A1D">
          <w:t xml:space="preserve"> modelu bryły</w:t>
        </w:r>
      </w:ins>
      <w:ins w:id="591" w:author="Tomek Tomek" w:date="2017-06-29T15:17:00Z">
        <w:r w:rsidR="004B3A1D">
          <w:t xml:space="preserve">. </w:t>
        </w:r>
      </w:ins>
      <w:ins w:id="592" w:author="Tomek Tomek" w:date="2017-06-29T15:14:00Z">
        <w:r w:rsidR="004B3A1D">
          <w:t xml:space="preserve"> </w:t>
        </w:r>
      </w:ins>
      <w:del w:id="593" w:author="Tomek Tomek" w:date="2017-06-29T12:01:00Z">
        <w:r w:rsidR="00F0595F" w:rsidDel="00BC35FE">
          <w:delText xml:space="preserve"> </w:delText>
        </w:r>
      </w:del>
    </w:p>
    <w:p w:rsidR="0049230C" w:rsidRDefault="00BD1C04">
      <w:pPr>
        <w:pPrChange w:id="594" w:author="Tomek Tomek" w:date="2017-06-29T15:20:00Z">
          <w:pPr>
            <w:ind w:firstLine="0"/>
          </w:pPr>
        </w:pPrChange>
      </w:pPr>
      <w:del w:id="595" w:author="Tomek Tomek" w:date="2017-06-29T15:20:00Z">
        <w:r w:rsidDel="00DC67E4">
          <w:tab/>
        </w:r>
      </w:del>
    </w:p>
    <w:p w:rsidR="00CE21BE" w:rsidRDefault="00CE21BE" w:rsidP="0012790C">
      <w:pPr>
        <w:pStyle w:val="Nagwek2"/>
        <w:rPr>
          <w:ins w:id="596" w:author="Tomek Tomek" w:date="2017-06-29T15:20:00Z"/>
        </w:rPr>
      </w:pPr>
      <w:bookmarkStart w:id="597" w:name="_Toc486884520"/>
      <w:r>
        <w:lastRenderedPageBreak/>
        <w:t>Podsumowanie</w:t>
      </w:r>
      <w:bookmarkEnd w:id="597"/>
    </w:p>
    <w:p w:rsidR="00DC67E4" w:rsidRDefault="00DC67E4">
      <w:pPr>
        <w:rPr>
          <w:ins w:id="598" w:author="Tomek Tomek" w:date="2017-06-29T15:25:00Z"/>
        </w:rPr>
        <w:pPrChange w:id="599" w:author="Tomek Tomek" w:date="2017-06-29T15:20:00Z">
          <w:pPr>
            <w:pStyle w:val="Nagwek2"/>
          </w:pPr>
        </w:pPrChange>
      </w:pPr>
      <w:ins w:id="600" w:author="Tomek Tomek" w:date="2017-06-29T15:22:00Z">
        <w:r>
          <w:t xml:space="preserve">Dostępne na rynku rozwiązania oferują szerokie spektrum możliwości. </w:t>
        </w:r>
      </w:ins>
      <w:ins w:id="601" w:author="Tomek Tomek" w:date="2017-06-29T15:23:00Z">
        <w:r>
          <w:t>W</w:t>
        </w:r>
      </w:ins>
      <w:ins w:id="602" w:author="Tomek Tomek" w:date="2017-06-29T15:22:00Z">
        <w:r>
          <w:t>ykrywanie obiektów może by</w:t>
        </w:r>
      </w:ins>
      <w:ins w:id="603" w:author="Tomek Tomek" w:date="2017-06-29T15:23:00Z">
        <w:r>
          <w:t>ć realizowane na wiele sposobów, a ich wybór zależy w dużej mierze od rodzaju elementu, który na który ma być nałożona warstwa rzeczywistości wirtualnej i własne preferencje.</w:t>
        </w:r>
      </w:ins>
      <w:ins w:id="604" w:author="Tomek Tomek" w:date="2017-06-30T12:37:00Z">
        <w:r w:rsidR="00E75848">
          <w:t xml:space="preserve"> </w:t>
        </w:r>
      </w:ins>
      <w:ins w:id="605" w:author="Tomek Tomek" w:date="2017-06-29T15:23:00Z">
        <w:r>
          <w:t xml:space="preserve"> </w:t>
        </w:r>
      </w:ins>
    </w:p>
    <w:p w:rsidR="00DC67E4" w:rsidRPr="00DC67E4" w:rsidRDefault="00DC67E4">
      <w:pPr>
        <w:pPrChange w:id="606" w:author="Tomek Tomek" w:date="2017-06-29T15:20:00Z">
          <w:pPr>
            <w:pStyle w:val="Nagwek2"/>
          </w:pPr>
        </w:pPrChange>
      </w:pPr>
      <w:ins w:id="607" w:author="Tomek Tomek" w:date="2017-06-29T15:24:00Z">
        <w:r>
          <w:t xml:space="preserve">Śledzenie elementów przestrzeni jest </w:t>
        </w:r>
      </w:ins>
      <w:ins w:id="608" w:author="Tomek Tomek" w:date="2017-06-29T15:25:00Z">
        <w:r>
          <w:t>wykonywane przy pomocy zaawansowanych algorytmów. Przy braku specyficznych wymagać, które mogłyby utrudnić przetwarzanie obrazu, warto zastosować gotowe rozwiązania zawarte w bibliotekach programistycznych, takich jak Vuforia</w:t>
        </w:r>
      </w:ins>
      <w:ins w:id="609" w:author="Tomek Tomek" w:date="2017-06-29T15:28:00Z">
        <w:r w:rsidR="007B310B">
          <w:t xml:space="preserve"> lub ARToolKit</w:t>
        </w:r>
      </w:ins>
      <w:ins w:id="610" w:author="Tomek Tomek" w:date="2017-06-29T15:25:00Z">
        <w:r>
          <w:t>.</w:t>
        </w:r>
      </w:ins>
    </w:p>
    <w:p w:rsidR="00CE21BE" w:rsidRDefault="00CE21BE" w:rsidP="00547FAE">
      <w:pPr>
        <w:pStyle w:val="Nagwek1"/>
        <w:rPr>
          <w:ins w:id="611" w:author="Tomek Tomek" w:date="2017-06-30T12:37:00Z"/>
        </w:rPr>
      </w:pPr>
      <w:bookmarkStart w:id="612" w:name="_Toc486884521"/>
      <w:r>
        <w:t>Opis rozwiązań stosowanych</w:t>
      </w:r>
      <w:bookmarkEnd w:id="612"/>
    </w:p>
    <w:p w:rsidR="00E75848" w:rsidRPr="007A2824" w:rsidRDefault="00E75848">
      <w:pPr>
        <w:pPrChange w:id="613" w:author="Tomek Tomek" w:date="2017-06-30T12:37:00Z">
          <w:pPr>
            <w:pStyle w:val="Nagwek1"/>
          </w:pPr>
        </w:pPrChange>
      </w:pPr>
      <w:ins w:id="614" w:author="Tomek Tomek" w:date="2017-06-30T12:37:00Z">
        <w:r>
          <w:t xml:space="preserve">W tym rozdziale zostaną opisane </w:t>
        </w:r>
      </w:ins>
      <w:ins w:id="615" w:author="Tomek Tomek" w:date="2017-07-03T16:33:00Z">
        <w:r w:rsidR="00D07B68">
          <w:t xml:space="preserve">ogólne </w:t>
        </w:r>
      </w:ins>
      <w:ins w:id="616" w:author="Tomek Tomek" w:date="2017-06-30T12:37:00Z">
        <w:r>
          <w:t>sposoby rozwiązań technicznych wszelkich funkcjonalności aplikacji, zarówno części odpowiedzialnej za interakcję z użytkownikiem i pobieranie danych do kwestionariusza, jak i modułu rzeczywistości rozszerzonej.</w:t>
        </w:r>
      </w:ins>
    </w:p>
    <w:p w:rsidR="00D91429" w:rsidRDefault="00D91429" w:rsidP="00547FAE">
      <w:pPr>
        <w:pStyle w:val="Nagwek2"/>
      </w:pPr>
      <w:bookmarkStart w:id="617" w:name="_Toc486884522"/>
      <w:r>
        <w:t>Przegląd stosowanych platform</w:t>
      </w:r>
      <w:bookmarkEnd w:id="617"/>
    </w:p>
    <w:p w:rsidR="0066421C" w:rsidRPr="0066421C" w:rsidRDefault="0066421C" w:rsidP="00547FAE">
      <w:pPr>
        <w:ind w:firstLine="0"/>
        <w:rPr>
          <w:color w:val="000000" w:themeColor="text1"/>
        </w:rPr>
      </w:pPr>
      <w:r w:rsidRPr="0066421C">
        <w:rPr>
          <w:color w:val="000000" w:themeColor="text1"/>
        </w:rPr>
        <w:tab/>
        <w:t xml:space="preserve">Utworzenie aplikacji spełniającej cel pracy byłoby znacznie utrudnione, gdyby nie </w:t>
      </w:r>
      <w:r w:rsidR="00C61C7E">
        <w:rPr>
          <w:color w:val="000000" w:themeColor="text1"/>
        </w:rPr>
        <w:t>istnienie gotowych rozwiązań technologicznych</w:t>
      </w:r>
      <w:r w:rsidRPr="0066421C">
        <w:rPr>
          <w:color w:val="000000" w:themeColor="text1"/>
        </w:rPr>
        <w:t xml:space="preserve">, które są dostarczane w postaci platform programistycznych. Umożliwiają one korzystanie z </w:t>
      </w:r>
      <w:del w:id="618" w:author="Tomek Tomek" w:date="2017-07-03T16:31:00Z">
        <w:r w:rsidRPr="0066421C" w:rsidDel="000855C0">
          <w:rPr>
            <w:color w:val="000000" w:themeColor="text1"/>
          </w:rPr>
          <w:delText xml:space="preserve">gotowych </w:delText>
        </w:r>
      </w:del>
      <w:ins w:id="619" w:author="Tomek Tomek" w:date="2017-07-03T16:31:00Z">
        <w:r w:rsidR="000855C0">
          <w:rPr>
            <w:color w:val="000000" w:themeColor="text1"/>
          </w:rPr>
          <w:t>uprzednio przygotowanych</w:t>
        </w:r>
        <w:r w:rsidR="000855C0" w:rsidRPr="0066421C">
          <w:rPr>
            <w:color w:val="000000" w:themeColor="text1"/>
          </w:rPr>
          <w:t xml:space="preserve"> </w:t>
        </w:r>
      </w:ins>
      <w:r w:rsidRPr="0066421C">
        <w:rPr>
          <w:color w:val="000000" w:themeColor="text1"/>
        </w:rPr>
        <w:t>metod obsługi podstawowych funkcji systemu operacyjnego, czy też algorytmów przetwarzania obrazów, w celu tworzenia i śledzenia znaczników.</w:t>
      </w:r>
    </w:p>
    <w:p w:rsidR="00D91429" w:rsidRDefault="00D91429" w:rsidP="00547FAE">
      <w:pPr>
        <w:ind w:firstLine="360"/>
      </w:pPr>
      <w:r w:rsidRPr="0066421C">
        <w:rPr>
          <w:color w:val="000000" w:themeColor="text1"/>
        </w:rPr>
        <w:t xml:space="preserve">Przez rozwiązania technologiczne rozumie się wszelkie środowiska i gotowe rozwiązania, które same w sobie nie stanowią docelowego projektu, ale wydatnie ułatwiają lub wręcz umożliwiają jego stworzenie. Wśród nich warto wymienić środowisko </w:t>
      </w:r>
      <w:r>
        <w:t xml:space="preserve">programistyczne Android SDK, silnik Unity oraz środowisko Vuforia. </w:t>
      </w:r>
    </w:p>
    <w:p w:rsidR="00D91429" w:rsidRDefault="00D91429" w:rsidP="00547FAE">
      <w:pPr>
        <w:numPr>
          <w:ilvl w:val="0"/>
          <w:numId w:val="1"/>
        </w:numPr>
        <w:ind w:left="0" w:hanging="360"/>
        <w:contextualSpacing/>
      </w:pPr>
      <w:bookmarkStart w:id="620" w:name="_6rey62ci1rvc" w:colFirst="0" w:colLast="0"/>
      <w:bookmarkEnd w:id="620"/>
      <w:r>
        <w:t>Android SDK jest rozbudowanym środowiskiem, zawierającym narzędzia służące do programowania aplikacji dla systemu operacyjnego Android. Zawiera wiele modułów, w tym emulator telefonu komórkowego z systemem w dowolnej wersji. Programowanie aplikacji jest możliwe dzięki językowi programowania Java. Edycję plików odpowiadających za wygl</w:t>
      </w:r>
      <w:r w:rsidR="00C61C7E">
        <w:t xml:space="preserve">ąd interfejsu użytkownika (UI) </w:t>
      </w:r>
      <w:r>
        <w:t xml:space="preserve">umożliwia język znaczników XML.  </w:t>
      </w:r>
    </w:p>
    <w:p w:rsidR="00D91429" w:rsidRDefault="00D91429" w:rsidP="00547FAE">
      <w:pPr>
        <w:numPr>
          <w:ilvl w:val="0"/>
          <w:numId w:val="1"/>
        </w:numPr>
        <w:ind w:left="0" w:hanging="360"/>
        <w:contextualSpacing/>
      </w:pPr>
      <w:bookmarkStart w:id="621" w:name="_j2wi6yz3o6n5" w:colFirst="0" w:colLast="0"/>
      <w:bookmarkEnd w:id="621"/>
      <w:r>
        <w:t xml:space="preserve">Unity to środowisko, które z powodzeniem jest wykorzystywane w komercyjnych projektach gier dwu i trzywymiarowych, jednak dla pewnych zastosowań, w tym niekomercyjnych, jest udostępniane nieodpłatnie. Charakteryzuje się ono dużymi możliwościami, a liczba obsługiwanych platform </w:t>
      </w:r>
      <w:r>
        <w:lastRenderedPageBreak/>
        <w:t xml:space="preserve">sprzętowych wynosi 22. Silnik Unity może być z powodzeniem stosowany również do zastosowań spoza branży gamedev. </w:t>
      </w:r>
    </w:p>
    <w:p w:rsidR="00D91429" w:rsidRDefault="00D91429" w:rsidP="00547FAE">
      <w:pPr>
        <w:numPr>
          <w:ilvl w:val="0"/>
          <w:numId w:val="1"/>
        </w:numPr>
        <w:ind w:left="0" w:hanging="360"/>
        <w:contextualSpacing/>
      </w:pPr>
      <w:bookmarkStart w:id="622" w:name="_120o99qp23sj" w:colFirst="0" w:colLast="0"/>
      <w:bookmarkEnd w:id="622"/>
      <w:r>
        <w:t>Vuforia Augmented Reality SDK w czasie rzeczywistym rozpoznaje pewne elementy graficzne zwane image targets. Dzięki temu pozwala na pozycjonowanie i wyświetlanie wirtualnych elementów przestrzennych, które mogą być na bieżąco modyfikowane, poprzez przekształcenia geometryczne. Środowisko jest zintegrowane z Unity i pozwala na tworzenie aplikacji mobilnych na platformy Android i iOS. Licencja po</w:t>
      </w:r>
      <w:r w:rsidR="00C61C7E">
        <w:t xml:space="preserve">zwala w pewnych przypadkach </w:t>
      </w:r>
      <w:r>
        <w:t>na jego darmowe wykorzystanie, w tym również w przypadku tej pracy inżynierskiej. Niemniej Vuforia jest projektem komercyjnym, dlatego producent - Qualcomm - nie udostępnia w Internecie szczegółowej dokumentacji, która wyjaśnia sposób działania algorytmów śledzenia markerów w czasie rzeczywistym.</w:t>
      </w:r>
    </w:p>
    <w:p w:rsidR="00D91429" w:rsidRPr="00D91429" w:rsidRDefault="00D91429" w:rsidP="00547FAE"/>
    <w:p w:rsidR="00CE21BE" w:rsidRDefault="00CE21BE" w:rsidP="00547FAE">
      <w:pPr>
        <w:pStyle w:val="Nagwek2"/>
      </w:pPr>
      <w:bookmarkStart w:id="623" w:name="_Toc486884523"/>
      <w:r>
        <w:t>Język programowania Java</w:t>
      </w:r>
      <w:bookmarkEnd w:id="623"/>
    </w:p>
    <w:p w:rsidR="00CE21BE" w:rsidRDefault="00CE21BE" w:rsidP="00547FAE">
      <w:pPr>
        <w:ind w:firstLine="0"/>
      </w:pPr>
      <w:bookmarkStart w:id="624" w:name="_to1fn42kuiol" w:colFirst="0" w:colLast="0"/>
      <w:bookmarkEnd w:id="624"/>
      <w:r>
        <w:tab/>
        <w:t xml:space="preserve">Java jest obiektowym językiem programowania wysokiego poziomu, który wykorzystuje </w:t>
      </w:r>
      <w:del w:id="625" w:author="Tomek Tomek" w:date="2017-07-03T16:34:00Z">
        <w:r w:rsidDel="00D07B68">
          <w:delText xml:space="preserve">koncepcję </w:delText>
        </w:r>
      </w:del>
      <w:ins w:id="626" w:author="Tomek Tomek" w:date="2017-07-03T16:34:00Z">
        <w:r w:rsidR="00D07B68">
          <w:t xml:space="preserve">koncepcje </w:t>
        </w:r>
      </w:ins>
      <w:del w:id="627" w:author="Tomek Tomek" w:date="2017-07-03T16:34:00Z">
        <w:r w:rsidDel="00D07B68">
          <w:delText xml:space="preserve">znaną </w:delText>
        </w:r>
      </w:del>
      <w:ins w:id="628" w:author="Tomek Tomek" w:date="2017-07-03T16:34:00Z">
        <w:r w:rsidR="00D07B68">
          <w:t xml:space="preserve">znane </w:t>
        </w:r>
      </w:ins>
      <w:r>
        <w:t>z języka Smalltalk, a pod względem składni podobny jest do języka C++. Obiektowość języka była nadrzędnym celem, jaki postawili przed sobą twórcy Javy. Możliwa jest implementacja jednokrotnego dziedziczenia klas i wielokrotnego dziedziczenia interfejsów. Niewątpliwą zaletą jest także niezależność od architektury, która została uzyskana dzięki specyficznemu sposobowi kompilacji kodu źródłowego. Kompiluje się on bowiem do kodu pośredniego, który jest wykonywany przez wirtualną maszynę - JVM. Dzięki temu jest możliwe uruchamianie kodu na wielu platformach sprzętowych, o zróżnicowanej architekturze. Wedle oficjalnej strony firmy Oracle, JVM może działać na 15 miliardach urządzeń elektronicznych</w:t>
      </w:r>
      <w:r>
        <w:rPr>
          <w:vertAlign w:val="superscript"/>
        </w:rPr>
        <w:footnoteReference w:id="5"/>
      </w:r>
      <w:r>
        <w:t>, co najlepiej świadczy o popularności tego rozwiązania. Java oferuje również szereg opcji, które w sposób znaczny ułatwiają pracę programiście. Twórcy zadbali, by utrudnić popełnienie popularne błędów, znanych na przykład z praktyki programowania w języku C++. Osiągnięto to poprzez obligatoryjne stosowanie wyjątków, co znacznie ułatwia sytuację w przypadkach takich jak wyjście poza zakres macierzy lub błędne typy danych. Niewątpliwą zaletą jest też duża liczba wbudowanych bibliotek. Dzięki temu połączenia z serwerami, obsługa plików XML, czy formatu JSON nie stanowi</w:t>
      </w:r>
      <w:r w:rsidRPr="00CE21BE">
        <w:t xml:space="preserve"> </w:t>
      </w:r>
      <w:r>
        <w:t>problemu.</w:t>
      </w:r>
    </w:p>
    <w:p w:rsidR="0049230C" w:rsidRDefault="00CE21BE" w:rsidP="00547FAE">
      <w:pPr>
        <w:pStyle w:val="Nagwek2"/>
      </w:pPr>
      <w:bookmarkStart w:id="629" w:name="_dv9g4kpbz46x" w:colFirst="0" w:colLast="0"/>
      <w:bookmarkStart w:id="630" w:name="_Toc486884524"/>
      <w:bookmarkEnd w:id="629"/>
      <w:r>
        <w:t>Środowisko aplikacji</w:t>
      </w:r>
      <w:ins w:id="631" w:author="Tomek Tomek" w:date="2017-06-30T14:50:00Z">
        <w:r w:rsidR="00892331" w:rsidRPr="00892331">
          <w:t xml:space="preserve"> </w:t>
        </w:r>
        <w:r w:rsidR="00892331">
          <w:t>podstawowe pojęcia i koncepty bazowe programowania w Android SDK</w:t>
        </w:r>
      </w:ins>
      <w:bookmarkEnd w:id="630"/>
    </w:p>
    <w:p w:rsidR="0049230C" w:rsidRDefault="00BD1C04" w:rsidP="00547FAE">
      <w:pPr>
        <w:ind w:firstLine="0"/>
      </w:pPr>
      <w:bookmarkStart w:id="632" w:name="_iyctz3uoufwc" w:colFirst="0" w:colLast="0"/>
      <w:bookmarkEnd w:id="632"/>
      <w:r>
        <w:tab/>
        <w:t xml:space="preserve">Wybór środowiska dla przewodnika muzealnego, który jest przedmiotem tej pracy był </w:t>
      </w:r>
      <w:r>
        <w:lastRenderedPageBreak/>
        <w:t xml:space="preserve">uwarunkowany, z jednej strony wspomnianymi wcześniej kwestiami popularności platformy i co za tym idzie potencjałem użytkowym, z drugiej zaś strony podyktowany chęcią tworzenia oprogramowania w języku Java oraz używania wielu innych dodatków, z którymi wybrany system musi być kompatybilny. Oba kryteria są spełniane przez platformę Android. System Android OS jest modyfikacją darmowego jądra systemu Linux, przeznaczoną do stosowania na urządzeniach mobilnych opartych na architekturze ARM oraz x86. </w:t>
      </w:r>
    </w:p>
    <w:p w:rsidR="00CE21BE" w:rsidDel="00892331" w:rsidRDefault="00CE21BE" w:rsidP="00547FAE">
      <w:pPr>
        <w:ind w:firstLine="0"/>
        <w:rPr>
          <w:del w:id="633" w:author="Tomek Tomek" w:date="2017-06-30T14:51:00Z"/>
        </w:rPr>
      </w:pPr>
      <w:del w:id="634" w:author="Tomek Tomek" w:date="2017-06-30T14:51:00Z">
        <w:r w:rsidDel="00892331">
          <w:delText>/////-----podstawowe pojęcia i koncepty bazowe programowania w środowisku Android SDK</w:delText>
        </w:r>
      </w:del>
    </w:p>
    <w:p w:rsidR="0049230C" w:rsidRDefault="00BD1C04" w:rsidP="00547FAE">
      <w:pPr>
        <w:pStyle w:val="Nagwek3"/>
      </w:pPr>
      <w:bookmarkStart w:id="635" w:name="_ldqmgww4enev" w:colFirst="0" w:colLast="0"/>
      <w:bookmarkEnd w:id="635"/>
      <w:del w:id="636" w:author="Tomek Tomek" w:date="2017-07-02T12:24:00Z">
        <w:r w:rsidDel="00AF2A12">
          <w:delText>a</w:delText>
        </w:r>
      </w:del>
      <w:bookmarkStart w:id="637" w:name="_Toc486884525"/>
      <w:ins w:id="638" w:author="Tomek Tomek" w:date="2017-07-02T12:24:00Z">
        <w:r w:rsidR="00AF2A12">
          <w:t>A</w:t>
        </w:r>
      </w:ins>
      <w:r>
        <w:t>rchitektura sytemu Android.</w:t>
      </w:r>
      <w:bookmarkEnd w:id="637"/>
      <w:r>
        <w:t xml:space="preserve"> </w:t>
      </w:r>
    </w:p>
    <w:p w:rsidR="00892331" w:rsidRDefault="00BD1C04">
      <w:pPr>
        <w:keepNext/>
        <w:ind w:firstLine="0"/>
        <w:rPr>
          <w:ins w:id="639" w:author="Tomek Tomek" w:date="2017-06-30T14:51:00Z"/>
        </w:rPr>
        <w:pPrChange w:id="640" w:author="Tomek Tomek" w:date="2017-06-30T14:51:00Z">
          <w:pPr>
            <w:ind w:firstLine="0"/>
          </w:pPr>
        </w:pPrChange>
      </w:pPr>
      <w:bookmarkStart w:id="641" w:name="_mqoh1ykpf1eb" w:colFirst="0" w:colLast="0"/>
      <w:bookmarkEnd w:id="641"/>
      <w:r>
        <w:t>Architektura samego systemu jest zbudowana hierarchicznie - pięciopoziomowo, co obrazuje poniższy rysunek</w:t>
      </w:r>
      <w:r>
        <w:rPr>
          <w:vertAlign w:val="superscript"/>
        </w:rPr>
        <w:footnoteReference w:id="6"/>
      </w:r>
      <w:r>
        <w:t xml:space="preserve">. U jej podstawy leżą zasoby jądra Linux odpowiedzialne za sterowanie urządzeniem. Powyżej znajdują się biblioteki natywne, obsługujące podstawowe funkcje systemu operacyjnego: połączenia z bazami danych, obsługa szyfrowania SSL, renderowanie grafiki (OpenGL) oraz obsługa plików multimedialnych. Kolejnym poziomem jest środowisko Android Runtime, umożliwiające korzystanie z maszyny wirtualnej (Dalvik) i implementujące podstawowe biblioteki Java. Za obsługę funkcji wykonawczych telefonu lub tabletu odpowiadają składniki kolejnej warstwy - frameworku aplikacji. Należą do niej elementy zarządzające wykonaniem kluczowych fragmentów poszczególnych procesów, które może przeprowadzać urządzenie. Elementy te udostępniają metody, które są następnie używane w wyższej warstwie - aplikacji. Tam znajdują się programy sterowane za pomocą interfejsu użytkownika, które realizują konkretne akcje, takie jak wykonanie połączenia głosowego albo wyświetlenie strony internetowej.   </w:t>
      </w:r>
      <w:r>
        <w:rPr>
          <w:noProof/>
        </w:rPr>
        <w:lastRenderedPageBreak/>
        <w:drawing>
          <wp:inline distT="114300" distB="114300" distL="114300" distR="114300">
            <wp:extent cx="6119185" cy="4965700"/>
            <wp:effectExtent l="0" t="0" r="0" b="0"/>
            <wp:docPr id="4" name="image8.png" descr="906px-Android-System-Architecture.svg.png"/>
            <wp:cNvGraphicFramePr/>
            <a:graphic xmlns:a="http://schemas.openxmlformats.org/drawingml/2006/main">
              <a:graphicData uri="http://schemas.openxmlformats.org/drawingml/2006/picture">
                <pic:pic xmlns:pic="http://schemas.openxmlformats.org/drawingml/2006/picture">
                  <pic:nvPicPr>
                    <pic:cNvPr id="0" name="image8.png" descr="906px-Android-System-Architecture.svg.png"/>
                    <pic:cNvPicPr preferRelativeResize="0"/>
                  </pic:nvPicPr>
                  <pic:blipFill>
                    <a:blip r:embed="rId10"/>
                    <a:srcRect/>
                    <a:stretch>
                      <a:fillRect/>
                    </a:stretch>
                  </pic:blipFill>
                  <pic:spPr>
                    <a:xfrm>
                      <a:off x="0" y="0"/>
                      <a:ext cx="6119185" cy="4965700"/>
                    </a:xfrm>
                    <a:prstGeom prst="rect">
                      <a:avLst/>
                    </a:prstGeom>
                    <a:ln/>
                  </pic:spPr>
                </pic:pic>
              </a:graphicData>
            </a:graphic>
          </wp:inline>
        </w:drawing>
      </w:r>
    </w:p>
    <w:p w:rsidR="0049230C" w:rsidRDefault="00892331">
      <w:pPr>
        <w:pStyle w:val="Legenda"/>
        <w:pPrChange w:id="642" w:author="Tomek Tomek" w:date="2017-06-30T14:51:00Z">
          <w:pPr>
            <w:ind w:firstLine="0"/>
          </w:pPr>
        </w:pPrChange>
      </w:pPr>
      <w:ins w:id="643" w:author="Tomek Tomek" w:date="2017-06-30T14:51:00Z">
        <w:r>
          <w:t xml:space="preserve">Rysunek </w:t>
        </w:r>
        <w:r>
          <w:fldChar w:fldCharType="begin"/>
        </w:r>
        <w:r>
          <w:instrText xml:space="preserve"> SEQ Rysunek \* ARABIC </w:instrText>
        </w:r>
      </w:ins>
      <w:r>
        <w:fldChar w:fldCharType="separate"/>
      </w:r>
      <w:ins w:id="644" w:author="Tomek Tomek" w:date="2017-07-03T22:30:00Z">
        <w:r w:rsidR="007A2824">
          <w:rPr>
            <w:noProof/>
          </w:rPr>
          <w:t>1</w:t>
        </w:r>
      </w:ins>
      <w:ins w:id="645" w:author="Tomek Tomek" w:date="2017-06-30T14:51:00Z">
        <w:r>
          <w:fldChar w:fldCharType="end"/>
        </w:r>
        <w:r>
          <w:t>: Schemat budowy systemu operacyjnego Android</w:t>
        </w:r>
      </w:ins>
    </w:p>
    <w:p w:rsidR="00CE21BE" w:rsidRDefault="00BD1C04" w:rsidP="00547FAE">
      <w:pPr>
        <w:pStyle w:val="Nagwek2"/>
      </w:pPr>
      <w:bookmarkStart w:id="646" w:name="_9np05h50bpvc" w:colFirst="0" w:colLast="0"/>
      <w:bookmarkStart w:id="647" w:name="_j0uhdyiqb89l" w:colFirst="0" w:colLast="0"/>
      <w:bookmarkEnd w:id="646"/>
      <w:bookmarkEnd w:id="647"/>
      <w:r>
        <w:t xml:space="preserve"> </w:t>
      </w:r>
    </w:p>
    <w:p w:rsidR="0049230C" w:rsidRDefault="00CE21BE" w:rsidP="00547FAE">
      <w:pPr>
        <w:pStyle w:val="Nagwek3"/>
      </w:pPr>
      <w:bookmarkStart w:id="648" w:name="_t8aclf6q0fbg" w:colFirst="0" w:colLast="0"/>
      <w:bookmarkStart w:id="649" w:name="_hzoxizv7p5b4" w:colFirst="0" w:colLast="0"/>
      <w:bookmarkStart w:id="650" w:name="_Toc486884526"/>
      <w:bookmarkEnd w:id="648"/>
      <w:bookmarkEnd w:id="649"/>
      <w:r>
        <w:t>Budowa programów - aktywności</w:t>
      </w:r>
      <w:bookmarkEnd w:id="650"/>
    </w:p>
    <w:p w:rsidR="0049230C" w:rsidRDefault="00BD1C04" w:rsidP="00547FAE">
      <w:bookmarkStart w:id="651" w:name="_jvsyc9w7fe80" w:colFirst="0" w:colLast="0"/>
      <w:bookmarkEnd w:id="651"/>
      <w:r>
        <w:t>Aplikacja systemu Android składa się z części, które odpowiadają za realizację poszczególnych zadań. Służą do tego komponenty Activities, które w obrębie tej pracy będą określane po polsku, jako aktywności. Są to klasy pochodne Activities, które odpowiadają części lub całości widocznego interfejsu aplikacji oraz jego oprogramowaniu. W uproszczeniu, można spotkać się z twierdzeniem, że aktywności odpowiadają pojedynczym ekranom aplikacji. Jest to jednak pewna trywializacja, bowiem możliwe jest wyświetlanie jednocześnie kilku aktywności</w:t>
      </w:r>
      <w:r>
        <w:rPr>
          <w:vertAlign w:val="superscript"/>
        </w:rPr>
        <w:footnoteReference w:id="7"/>
      </w:r>
      <w:r>
        <w:t xml:space="preserve">. Android OS pozwala na wykonywanie wielu funkcji jednocześnie. Ten swoisty multitasking wymusza zastosowanie stosu (Activity stack) </w:t>
      </w:r>
      <w:r>
        <w:lastRenderedPageBreak/>
        <w:t>oraz implementacji dla każdej aktywności swoistego zestawu metod. Za tworzenie Activities odpowiada metoda onCreate(). W tym, występującym w cyklu życia aktywności jednokrotnie, kroku są tworzone widoki (View), przypisywane są referencje i wczytywane dane. Nie jest to jednak równoznaczne z ich wyświetleniem, co nastąpi dopiero po wywołaniu onStart(). Powoduje to umieszczenie aktywności na górze stosu i rozpoczęcie okresu określanego jako widzialny czas życia, aż do momentu wywołania onStop(), co jest równoznaczne z  zastąpieniem aktywności przez inną. Okres interakcji z użytkownikiem, tak zwany aktywny czas życia rozpoczyna się między wywołaniem onResume(), a onPause(). Aktywność, dla której wywołano onStop() może być jeszcze przywrócona poprzez onRestart(), a jej cykl życia kończy się, gdy zostanie wywołana metoda onDestroy(). Tak określony cykl najlepiej obrazuje grafika zaczerpnięta ze strony deweloperskiej Android SDK, którą prezentuję poniżej.</w:t>
      </w:r>
    </w:p>
    <w:p w:rsidR="00892331" w:rsidRDefault="00BD1C04">
      <w:pPr>
        <w:keepNext/>
        <w:ind w:firstLine="0"/>
        <w:rPr>
          <w:ins w:id="652" w:author="Tomek Tomek" w:date="2017-06-30T14:51:00Z"/>
        </w:rPr>
        <w:pPrChange w:id="653" w:author="Tomek Tomek" w:date="2017-06-30T14:51:00Z">
          <w:pPr>
            <w:ind w:firstLine="0"/>
          </w:pPr>
        </w:pPrChange>
      </w:pPr>
      <w:bookmarkStart w:id="654" w:name="_7unsszy9xh66" w:colFirst="0" w:colLast="0"/>
      <w:bookmarkEnd w:id="654"/>
      <w:r>
        <w:lastRenderedPageBreak/>
        <w:tab/>
      </w:r>
      <w:r>
        <w:rPr>
          <w:noProof/>
        </w:rPr>
        <w:drawing>
          <wp:inline distT="114300" distB="114300" distL="114300" distR="114300">
            <wp:extent cx="4886325" cy="6315075"/>
            <wp:effectExtent l="0" t="0" r="0" b="0"/>
            <wp:docPr id="3" name="image7.png" descr="activity_lifecycle.png"/>
            <wp:cNvGraphicFramePr/>
            <a:graphic xmlns:a="http://schemas.openxmlformats.org/drawingml/2006/main">
              <a:graphicData uri="http://schemas.openxmlformats.org/drawingml/2006/picture">
                <pic:pic xmlns:pic="http://schemas.openxmlformats.org/drawingml/2006/picture">
                  <pic:nvPicPr>
                    <pic:cNvPr id="0" name="image7.png" descr="activity_lifecycle.png"/>
                    <pic:cNvPicPr preferRelativeResize="0"/>
                  </pic:nvPicPr>
                  <pic:blipFill>
                    <a:blip r:embed="rId11"/>
                    <a:srcRect/>
                    <a:stretch>
                      <a:fillRect/>
                    </a:stretch>
                  </pic:blipFill>
                  <pic:spPr>
                    <a:xfrm>
                      <a:off x="0" y="0"/>
                      <a:ext cx="4886325" cy="6315075"/>
                    </a:xfrm>
                    <a:prstGeom prst="rect">
                      <a:avLst/>
                    </a:prstGeom>
                    <a:ln/>
                  </pic:spPr>
                </pic:pic>
              </a:graphicData>
            </a:graphic>
          </wp:inline>
        </w:drawing>
      </w:r>
    </w:p>
    <w:p w:rsidR="0049230C" w:rsidRDefault="00892331">
      <w:pPr>
        <w:pStyle w:val="Legenda"/>
        <w:pPrChange w:id="655" w:author="Tomek Tomek" w:date="2017-06-30T14:51:00Z">
          <w:pPr>
            <w:ind w:firstLine="0"/>
          </w:pPr>
        </w:pPrChange>
      </w:pPr>
      <w:ins w:id="656" w:author="Tomek Tomek" w:date="2017-06-30T14:51:00Z">
        <w:r>
          <w:t xml:space="preserve">Rysunek </w:t>
        </w:r>
        <w:r>
          <w:fldChar w:fldCharType="begin"/>
        </w:r>
        <w:r>
          <w:instrText xml:space="preserve"> SEQ Rysunek \* ARABIC </w:instrText>
        </w:r>
      </w:ins>
      <w:r>
        <w:fldChar w:fldCharType="separate"/>
      </w:r>
      <w:ins w:id="657" w:author="Tomek Tomek" w:date="2017-07-03T22:30:00Z">
        <w:r w:rsidR="007A2824">
          <w:rPr>
            <w:noProof/>
          </w:rPr>
          <w:t>2</w:t>
        </w:r>
      </w:ins>
      <w:ins w:id="658" w:author="Tomek Tomek" w:date="2017-06-30T14:51:00Z">
        <w:r>
          <w:fldChar w:fldCharType="end"/>
        </w:r>
        <w:r>
          <w:t>: Cykl życia aktywności w systemie operacyjnym Android</w:t>
        </w:r>
      </w:ins>
    </w:p>
    <w:p w:rsidR="0049230C" w:rsidDel="0003613D" w:rsidRDefault="00BD1C04" w:rsidP="00547FAE">
      <w:pPr>
        <w:ind w:firstLine="0"/>
        <w:rPr>
          <w:del w:id="659" w:author="Tomek Tomek" w:date="2017-06-30T15:16:00Z"/>
        </w:rPr>
      </w:pPr>
      <w:bookmarkStart w:id="660" w:name="_hd5kmegdmf3j" w:colFirst="0" w:colLast="0"/>
      <w:bookmarkEnd w:id="660"/>
      <w:del w:id="661" w:author="Tomek Tomek" w:date="2017-06-30T15:16:00Z">
        <w:r w:rsidDel="0003613D">
          <w:delText>podpis,  rysunek x: Cykl życia aktywności w systemie operacyjnym Android</w:delText>
        </w:r>
        <w:r w:rsidDel="0003613D">
          <w:rPr>
            <w:vertAlign w:val="superscript"/>
          </w:rPr>
          <w:footnoteReference w:id="8"/>
        </w:r>
      </w:del>
    </w:p>
    <w:p w:rsidR="0049230C" w:rsidRDefault="00BD1C04" w:rsidP="00547FAE">
      <w:pPr>
        <w:ind w:firstLine="0"/>
      </w:pPr>
      <w:bookmarkStart w:id="664" w:name="_d1kfz0ix5qx7" w:colFirst="0" w:colLast="0"/>
      <w:bookmarkEnd w:id="664"/>
      <w:r>
        <w:tab/>
        <w:t xml:space="preserve">Przy pomocy utworzonego w aktywnościach interfejsu użytkownika, możliwe jest wykonywanie pewnych zadanych funkcji. W przypadku przewodnika muzealnego są to ekrany rejestracji i logowania, formularza wiedzy artystycznej, wyboru placówki kultury, ekran ładowania aplikacji i ustawień. Wszystkie aktywności są wpisane w pliku AndroidManifest.xml, co jest wymagane, by projekt mógł się kompilować.  </w:t>
      </w:r>
      <w:del w:id="665" w:author="Tomek Tomek" w:date="2017-07-03T16:36:00Z">
        <w:r w:rsidDel="00D07B68">
          <w:delText>GDZIE SĄ FRAGMENTY</w:delText>
        </w:r>
      </w:del>
    </w:p>
    <w:p w:rsidR="0066421C" w:rsidRDefault="0066421C" w:rsidP="00547FAE">
      <w:pPr>
        <w:pStyle w:val="Nagwek3"/>
      </w:pPr>
      <w:del w:id="666" w:author="Tomek Tomek" w:date="2017-07-02T12:24:00Z">
        <w:r w:rsidDel="00AF2A12">
          <w:lastRenderedPageBreak/>
          <w:delText xml:space="preserve">interfejs </w:delText>
        </w:r>
      </w:del>
      <w:bookmarkStart w:id="667" w:name="_Toc486884527"/>
      <w:ins w:id="668" w:author="Tomek Tomek" w:date="2017-07-02T12:24:00Z">
        <w:r w:rsidR="00AF2A12">
          <w:t xml:space="preserve">Interfejs </w:t>
        </w:r>
      </w:ins>
      <w:r>
        <w:t>użytkownika</w:t>
      </w:r>
      <w:bookmarkEnd w:id="667"/>
    </w:p>
    <w:p w:rsidR="0066421C" w:rsidRDefault="0066421C" w:rsidP="00547FAE">
      <w:pPr>
        <w:rPr>
          <w:ins w:id="669" w:author="Tomek Tomek" w:date="2017-06-30T14:52:00Z"/>
        </w:rPr>
      </w:pPr>
      <w:bookmarkStart w:id="670" w:name="_njmmvaktyh1y" w:colFirst="0" w:colLast="0"/>
      <w:bookmarkEnd w:id="670"/>
      <w:r>
        <w:t>Zasadniczą kwestią, która przyświecała programistom systemu Android, było umożliwienie tworzenia aplikacji, które wyglądają spójnie na różnych modelach telefonów i innych urządzeniach. Zagadnienie to nie jest zupełnie trywialne. Urządzenia z ekranami dotykowymi charakteryzują się zróżnicowanymi parametrami tychże ekranów, zarówno w kategorii rozdzielczości, proporcji ekranu, jak i gęstość wyświetlania pikseli (DPI - dot per inch). Sprawia to, że jednakowe wyświetlanie aplikacji na różnych wyświetlaczach sprawia pewne trudności. Posługiwanie się bezwzględnymi jednostkami miary ani pikselami nie przynosi oczekiwanych rezultatów, dlatego autorzy systemu zaproponowali stosowanie innego sposobu - użycie pikseli niezależnych od gęstości (dp - density-independent pixel</w:t>
      </w:r>
      <w:del w:id="671" w:author="Tomek Tomek" w:date="2017-07-02T12:24:00Z">
        <w:r w:rsidDel="00AF2A12">
          <w:delText>) .</w:delText>
        </w:r>
      </w:del>
      <w:ins w:id="672" w:author="Tomek Tomek" w:date="2017-07-02T12:24:00Z">
        <w:r w:rsidR="00AF2A12">
          <w:t>).</w:t>
        </w:r>
      </w:ins>
      <w:r>
        <w:t xml:space="preserve"> Umożliwia to proste przeliczanie pikseli tak, by uniezależnić je od gęstości wyświetlania. Niezależność ta jest uzyskiwana poprzez podzielenie wartości dpi przez bazową wartość 160, co niegdyś było standardową gęstością wyświetlania. Taki współczynnik pomnożony przez liczbę dp w wyniku daje liczbę pikseli, która zostanie zastosowana do umiejscowienia elementu na ekranie. </w:t>
      </w:r>
    </w:p>
    <w:p w:rsidR="00644E4E" w:rsidRDefault="00AF2A12">
      <w:pPr>
        <w:jc w:val="both"/>
        <w:rPr>
          <w:ins w:id="673" w:author="Tomek Tomek" w:date="2017-07-02T12:44:00Z"/>
        </w:rPr>
        <w:pPrChange w:id="674" w:author="Tomek Tomek" w:date="2017-07-02T12:39:00Z">
          <w:pPr/>
        </w:pPrChange>
      </w:pPr>
      <w:ins w:id="675" w:author="Tomek Tomek" w:date="2017-07-02T12:25:00Z">
        <w:r>
          <w:t xml:space="preserve">Różnorodność rozwiązań w zakresie wielkości i rozdzielczości ekranów sprawia, że </w:t>
        </w:r>
      </w:ins>
      <w:ins w:id="676" w:author="Tomek Tomek" w:date="2017-07-03T16:36:00Z">
        <w:r w:rsidR="00D07B68">
          <w:t>specyficzne</w:t>
        </w:r>
      </w:ins>
      <w:ins w:id="677" w:author="Tomek Tomek" w:date="2017-07-02T12:25:00Z">
        <w:r>
          <w:t xml:space="preserve"> jednostki odległości nie</w:t>
        </w:r>
      </w:ins>
      <w:ins w:id="678" w:author="Tomek Tomek" w:date="2017-06-30T14:52:00Z">
        <w:r>
          <w:t xml:space="preserve"> rozwiązuj</w:t>
        </w:r>
      </w:ins>
      <w:ins w:id="679" w:author="Tomek Tomek" w:date="2017-07-02T12:25:00Z">
        <w:r>
          <w:t>ą</w:t>
        </w:r>
      </w:ins>
      <w:ins w:id="680" w:author="Tomek Tomek" w:date="2017-06-30T14:52:00Z">
        <w:r w:rsidR="00892331">
          <w:t xml:space="preserve"> wszystkich problemów</w:t>
        </w:r>
      </w:ins>
      <w:ins w:id="681" w:author="Tomek Tomek" w:date="2017-06-30T14:53:00Z">
        <w:r w:rsidR="00892331">
          <w:t>.</w:t>
        </w:r>
      </w:ins>
      <w:ins w:id="682" w:author="Tomek Tomek" w:date="2017-07-02T12:26:00Z">
        <w:r>
          <w:t xml:space="preserve"> Istotne jest również podejście do kwestii rozmieszczenia elementów względem siebie. Ustalenie wzajemnego położenia jako stałej wartości w pikselach lub pikselach niezalenych od gęstości wyświetlania może spowodować, że interfejs użytkownika będzie zajmował całą przestrzeń na ekranie o małych wymiarach, a na dużym </w:t>
        </w:r>
      </w:ins>
      <w:ins w:id="683" w:author="Tomek Tomek" w:date="2017-07-02T12:28:00Z">
        <w:r>
          <w:t>–</w:t>
        </w:r>
      </w:ins>
      <w:ins w:id="684" w:author="Tomek Tomek" w:date="2017-07-02T12:26:00Z">
        <w:r>
          <w:t xml:space="preserve"> pozostanie </w:t>
        </w:r>
      </w:ins>
      <w:ins w:id="685" w:author="Tomek Tomek" w:date="2017-07-02T12:28:00Z">
        <w:r>
          <w:t>niewykorzystana praktycznie większość miejsca.</w:t>
        </w:r>
      </w:ins>
      <w:ins w:id="686" w:author="Tomek Tomek" w:date="2017-07-02T12:35:00Z">
        <w:r>
          <w:t xml:space="preserve"> Celem optymalizacji rozmieszczenia elementów </w:t>
        </w:r>
        <w:r w:rsidR="000E13A9">
          <w:t xml:space="preserve">stworzono koncept nazwany przez twórców środowiska Android </w:t>
        </w:r>
        <w:r w:rsidR="000E13A9">
          <w:rPr>
            <w:i/>
          </w:rPr>
          <w:t>layout</w:t>
        </w:r>
      </w:ins>
      <w:ins w:id="687" w:author="Tomek Tomek" w:date="2017-07-02T12:37:00Z">
        <w:r w:rsidR="000E13A9">
          <w:rPr>
            <w:i/>
          </w:rPr>
          <w:t>,</w:t>
        </w:r>
        <w:r w:rsidR="000E13A9">
          <w:t xml:space="preserve"> który można tłumaczyć na język polski jako „widok”</w:t>
        </w:r>
      </w:ins>
      <w:ins w:id="688" w:author="Tomek Tomek" w:date="2017-07-02T12:35:00Z">
        <w:r w:rsidR="000E13A9">
          <w:t>. Dzięki tym elementom jest możliwe</w:t>
        </w:r>
      </w:ins>
      <w:ins w:id="689" w:author="Tomek Tomek" w:date="2017-07-02T12:36:00Z">
        <w:r w:rsidR="000E13A9">
          <w:t xml:space="preserve"> generowanie i</w:t>
        </w:r>
      </w:ins>
      <w:ins w:id="690" w:author="Tomek Tomek" w:date="2017-07-02T12:35:00Z">
        <w:r w:rsidR="000E13A9">
          <w:t xml:space="preserve"> ustawianie komponentów interfejsu użytkownika, takich jak przyciski</w:t>
        </w:r>
      </w:ins>
      <w:ins w:id="691" w:author="Tomek Tomek" w:date="2017-07-02T12:36:00Z">
        <w:r w:rsidR="000E13A9">
          <w:t xml:space="preserve"> czy</w:t>
        </w:r>
      </w:ins>
      <w:ins w:id="692" w:author="Tomek Tomek" w:date="2017-07-02T12:35:00Z">
        <w:r w:rsidR="000E13A9">
          <w:t xml:space="preserve"> pola tekstowe</w:t>
        </w:r>
      </w:ins>
      <w:ins w:id="693" w:author="Tomek Tomek" w:date="2017-07-02T12:36:00Z">
        <w:r w:rsidR="000E13A9">
          <w:t xml:space="preserve">. Istnieją różne typy </w:t>
        </w:r>
      </w:ins>
      <w:ins w:id="694" w:author="Tomek Tomek" w:date="2017-07-02T12:37:00Z">
        <w:r w:rsidR="000E13A9">
          <w:t xml:space="preserve">widoków, różniące się między sobą sposobem określania wzajemnych zależności elementów. </w:t>
        </w:r>
      </w:ins>
      <w:ins w:id="695" w:author="Tomek Tomek" w:date="2017-07-02T12:38:00Z">
        <w:r w:rsidR="00403FC8">
          <w:t>Mogą umożliwiać ułożenie liniowe wertykalne lub horyzontalne (</w:t>
        </w:r>
      </w:ins>
      <w:ins w:id="696" w:author="Tomek Tomek" w:date="2017-07-02T12:39:00Z">
        <w:r w:rsidR="00403FC8">
          <w:rPr>
            <w:i/>
          </w:rPr>
          <w:t>linear layout</w:t>
        </w:r>
        <w:r w:rsidR="00403FC8">
          <w:t>)</w:t>
        </w:r>
        <w:r w:rsidR="00403FC8">
          <w:rPr>
            <w:i/>
          </w:rPr>
          <w:t>,</w:t>
        </w:r>
        <w:r w:rsidR="00403FC8">
          <w:t xml:space="preserve"> </w:t>
        </w:r>
      </w:ins>
      <w:ins w:id="697" w:author="Tomek Tomek" w:date="2017-07-02T12:41:00Z">
        <w:r w:rsidR="006F3664">
          <w:t xml:space="preserve">w </w:t>
        </w:r>
      </w:ins>
      <w:ins w:id="698" w:author="Tomek Tomek" w:date="2017-07-02T12:39:00Z">
        <w:r w:rsidR="00403FC8">
          <w:t>odległości</w:t>
        </w:r>
      </w:ins>
      <w:ins w:id="699" w:author="Tomek Tomek" w:date="2017-07-02T12:41:00Z">
        <w:r w:rsidR="006F3664">
          <w:t>ach</w:t>
        </w:r>
      </w:ins>
      <w:ins w:id="700" w:author="Tomek Tomek" w:date="2017-07-02T12:39:00Z">
        <w:r w:rsidR="00403FC8">
          <w:t xml:space="preserve"> </w:t>
        </w:r>
        <w:r w:rsidR="006F3664">
          <w:t>absolutn</w:t>
        </w:r>
      </w:ins>
      <w:ins w:id="701" w:author="Tomek Tomek" w:date="2017-07-02T12:41:00Z">
        <w:r w:rsidR="006F3664">
          <w:t>ych</w:t>
        </w:r>
      </w:ins>
      <w:ins w:id="702" w:author="Tomek Tomek" w:date="2017-07-02T12:39:00Z">
        <w:r w:rsidR="00403FC8">
          <w:t xml:space="preserve"> w pikselach (</w:t>
        </w:r>
        <w:r w:rsidR="00403FC8">
          <w:rPr>
            <w:i/>
          </w:rPr>
          <w:t>absolute layout</w:t>
        </w:r>
        <w:r w:rsidR="00403FC8">
          <w:t>)</w:t>
        </w:r>
      </w:ins>
      <w:ins w:id="703" w:author="Tomek Tomek" w:date="2017-07-02T12:40:00Z">
        <w:r w:rsidR="006F3664">
          <w:t xml:space="preserve">, </w:t>
        </w:r>
      </w:ins>
      <w:ins w:id="704" w:author="Tomek Tomek" w:date="2017-07-02T12:39:00Z">
        <w:r w:rsidR="00403FC8">
          <w:t>względne (</w:t>
        </w:r>
      </w:ins>
      <w:ins w:id="705" w:author="Tomek Tomek" w:date="2017-07-02T12:40:00Z">
        <w:r w:rsidR="00403FC8">
          <w:rPr>
            <w:i/>
          </w:rPr>
          <w:t>relative layout</w:t>
        </w:r>
      </w:ins>
      <w:ins w:id="706" w:author="Tomek Tomek" w:date="2017-07-02T12:39:00Z">
        <w:r w:rsidR="00403FC8">
          <w:t>)</w:t>
        </w:r>
      </w:ins>
      <w:ins w:id="707" w:author="Tomek Tomek" w:date="2017-07-02T12:41:00Z">
        <w:r w:rsidR="006F3664">
          <w:t xml:space="preserve"> i inne</w:t>
        </w:r>
      </w:ins>
      <w:ins w:id="708" w:author="Tomek Tomek" w:date="2017-07-02T12:39:00Z">
        <w:r w:rsidR="00403FC8">
          <w:t>.</w:t>
        </w:r>
      </w:ins>
      <w:ins w:id="709" w:author="Tomek Tomek" w:date="2017-07-02T12:40:00Z">
        <w:r w:rsidR="006F3664">
          <w:t xml:space="preserve"> </w:t>
        </w:r>
      </w:ins>
    </w:p>
    <w:p w:rsidR="00644E4E" w:rsidRPr="000F468F" w:rsidRDefault="00644E4E">
      <w:pPr>
        <w:jc w:val="both"/>
        <w:rPr>
          <w:ins w:id="710" w:author="Tomek Tomek" w:date="2017-07-02T12:43:00Z"/>
        </w:rPr>
        <w:pPrChange w:id="711" w:author="Tomek Tomek" w:date="2017-07-02T12:39:00Z">
          <w:pPr/>
        </w:pPrChange>
      </w:pPr>
      <w:ins w:id="712" w:author="Tomek Tomek" w:date="2017-07-02T12:44:00Z">
        <w:r>
          <w:t xml:space="preserve">Do określania właściwości widoków i ich elementów służy język znaczników XML i edytor wizualny wbudowany w program Android Studio. </w:t>
        </w:r>
      </w:ins>
      <w:ins w:id="713" w:author="Tomek Tomek" w:date="2017-07-02T12:45:00Z">
        <w:r w:rsidR="000F468F">
          <w:t xml:space="preserve">Umożliwia to nieskomplikowane tworzenie </w:t>
        </w:r>
      </w:ins>
      <w:ins w:id="714" w:author="Tomek Tomek" w:date="2017-07-02T12:46:00Z">
        <w:r w:rsidR="000F468F">
          <w:t>lub</w:t>
        </w:r>
      </w:ins>
      <w:ins w:id="715" w:author="Tomek Tomek" w:date="2017-07-02T12:45:00Z">
        <w:r w:rsidR="000F468F">
          <w:t xml:space="preserve"> modyfikacje i</w:t>
        </w:r>
      </w:ins>
      <w:ins w:id="716" w:author="Tomek Tomek" w:date="2017-07-02T12:46:00Z">
        <w:r w:rsidR="000F468F">
          <w:t xml:space="preserve"> nie wymaga specjalistycznej wiedzy programistycznej. Przygotowany przy pomocy </w:t>
        </w:r>
        <w:r w:rsidR="000F468F">
          <w:rPr>
            <w:i/>
          </w:rPr>
          <w:t xml:space="preserve">layoutu </w:t>
        </w:r>
        <w:r w:rsidR="000F468F">
          <w:t xml:space="preserve">układ jest swego rodzaju makietą aplikacji. </w:t>
        </w:r>
      </w:ins>
      <w:ins w:id="717" w:author="Tomek Tomek" w:date="2017-07-02T12:47:00Z">
        <w:r w:rsidR="00AC0590">
          <w:t>Do faktycznego działania programu potrzebne jest jeszcze stworzenie powiązań między elementami wizualnymi, a kodem programu w języku Java.</w:t>
        </w:r>
      </w:ins>
      <w:ins w:id="718" w:author="Tomek Tomek" w:date="2017-07-02T12:48:00Z">
        <w:r w:rsidR="00AC0590">
          <w:t xml:space="preserve"> </w:t>
        </w:r>
      </w:ins>
      <w:ins w:id="719" w:author="Tomek Tomek" w:date="2017-07-03T16:38:00Z">
        <w:r w:rsidR="00D07B68">
          <w:t xml:space="preserve">W praktyce jest to realizowane poprzez nadanie każdemu elementowi widoku pewnej unikalnej etykiety i odwoływanie się do niej z poziomu kodu języka Java. Służy do tego metoda </w:t>
        </w:r>
      </w:ins>
      <w:ins w:id="720" w:author="Tomek Tomek" w:date="2017-07-03T16:39:00Z">
        <w:r w:rsidR="00D07B68">
          <w:rPr>
            <w:i/>
          </w:rPr>
          <w:t>findById</w:t>
        </w:r>
        <w:r w:rsidR="00D07B68">
          <w:t xml:space="preserve">, a jej użycie pozwala przypisanie przykładowemu przyciskowi, który został utworzony w widoku zmiennej typy </w:t>
        </w:r>
      </w:ins>
      <w:ins w:id="721" w:author="Tomek Tomek" w:date="2017-07-03T16:40:00Z">
        <w:r w:rsidR="00D07B68">
          <w:rPr>
            <w:i/>
          </w:rPr>
          <w:lastRenderedPageBreak/>
          <w:t>buton</w:t>
        </w:r>
        <w:r w:rsidR="00D07B68">
          <w:t xml:space="preserve"> w pliku klasy. Za wyświetlanie całego </w:t>
        </w:r>
        <w:r w:rsidR="00D07B68">
          <w:rPr>
            <w:i/>
          </w:rPr>
          <w:t>layoutu</w:t>
        </w:r>
        <w:r w:rsidR="00D07B68">
          <w:t xml:space="preserve"> jest natomiast odpowiedzialna metoda </w:t>
        </w:r>
        <w:r w:rsidR="00D07B68" w:rsidRPr="00D07B68">
          <w:rPr>
            <w:i/>
            <w:color w:val="FF0000"/>
            <w:rPrChange w:id="722" w:author="Tomek Tomek" w:date="2017-07-03T16:41:00Z">
              <w:rPr>
                <w:i/>
              </w:rPr>
            </w:rPrChange>
          </w:rPr>
          <w:t>setContetView</w:t>
        </w:r>
        <w:r w:rsidR="00D07B68">
          <w:t xml:space="preserve">. To dzięki jej wywołaniu na ekranie telefonu ukaże się </w:t>
        </w:r>
      </w:ins>
      <w:ins w:id="723" w:author="Tomek Tomek" w:date="2017-07-03T16:41:00Z">
        <w:r w:rsidR="00D07B68">
          <w:t>układ</w:t>
        </w:r>
      </w:ins>
      <w:ins w:id="724" w:author="Tomek Tomek" w:date="2017-07-03T16:40:00Z">
        <w:r w:rsidR="00D07B68">
          <w:t xml:space="preserve"> </w:t>
        </w:r>
      </w:ins>
      <w:ins w:id="725" w:author="Tomek Tomek" w:date="2017-07-03T16:41:00Z">
        <w:r w:rsidR="00D07B68">
          <w:t>elementów, które były ustawione w edytorze.</w:t>
        </w:r>
      </w:ins>
      <w:ins w:id="726" w:author="Tomek Tomek" w:date="2017-07-02T12:47:00Z">
        <w:r w:rsidR="00AC0590">
          <w:t xml:space="preserve"> </w:t>
        </w:r>
      </w:ins>
    </w:p>
    <w:p w:rsidR="00892331" w:rsidRDefault="00644E4E">
      <w:pPr>
        <w:jc w:val="both"/>
        <w:pPrChange w:id="727" w:author="Tomek Tomek" w:date="2017-07-02T12:39:00Z">
          <w:pPr/>
        </w:pPrChange>
      </w:pPr>
      <w:ins w:id="728" w:author="Tomek Tomek" w:date="2017-07-02T12:43:00Z">
        <w:r>
          <w:t>Zastosowanie konkretnego typu widoku jest warunkowane strukturą planowanego interfejsu użytkownika i rodzaju elementów jakie będą się w tymże widoku znajdować.</w:t>
        </w:r>
      </w:ins>
      <w:ins w:id="729" w:author="Tomek Tomek" w:date="2017-07-03T16:41:00Z">
        <w:r w:rsidR="00463DCB">
          <w:t xml:space="preserve"> Nie istnieje jedna, uniwersalna reguła dotycząca stosowania poszczególnych rodzajów </w:t>
        </w:r>
      </w:ins>
      <w:ins w:id="730" w:author="Tomek Tomek" w:date="2017-07-03T16:42:00Z">
        <w:r w:rsidR="00463DCB">
          <w:rPr>
            <w:i/>
          </w:rPr>
          <w:t>layoutów</w:t>
        </w:r>
        <w:r w:rsidR="00463DCB">
          <w:t xml:space="preserve">. </w:t>
        </w:r>
      </w:ins>
      <w:ins w:id="731" w:author="Tomek Tomek" w:date="2017-07-02T12:44:00Z">
        <w:r>
          <w:t xml:space="preserve"> </w:t>
        </w:r>
      </w:ins>
      <w:ins w:id="732" w:author="Tomek Tomek" w:date="2017-07-02T12:40:00Z">
        <w:r w:rsidR="006F3664">
          <w:t xml:space="preserve"> </w:t>
        </w:r>
      </w:ins>
      <w:ins w:id="733" w:author="Tomek Tomek" w:date="2017-07-02T12:39:00Z">
        <w:r w:rsidR="00403FC8">
          <w:rPr>
            <w:i/>
          </w:rPr>
          <w:t xml:space="preserve"> </w:t>
        </w:r>
      </w:ins>
    </w:p>
    <w:p w:rsidR="00CE21BE" w:rsidRDefault="00CE21BE" w:rsidP="00547FAE">
      <w:pPr>
        <w:pStyle w:val="Nagwek2"/>
      </w:pPr>
      <w:bookmarkStart w:id="734" w:name="_Toc486884528"/>
      <w:r>
        <w:t>Qualcomm Vuforia</w:t>
      </w:r>
      <w:bookmarkEnd w:id="734"/>
    </w:p>
    <w:p w:rsidR="0086349E" w:rsidRDefault="00B9640A">
      <w:pPr>
        <w:ind w:firstLine="0"/>
        <w:rPr>
          <w:ins w:id="735" w:author="Tomek Tomek" w:date="2017-07-03T17:35:00Z"/>
        </w:rPr>
        <w:pPrChange w:id="736" w:author="Tomek Tomek" w:date="2017-07-03T17:18:00Z">
          <w:pPr/>
        </w:pPrChange>
      </w:pPr>
      <w:ins w:id="737" w:author="Tomek Tomek" w:date="2017-07-03T17:18:00Z">
        <w:r>
          <w:tab/>
          <w:t xml:space="preserve">Środowisko programistyczne, oferowane przez koncern Qualcomm, pozwala na </w:t>
        </w:r>
      </w:ins>
      <w:ins w:id="738" w:author="Tomek Tomek" w:date="2017-07-03T17:19:00Z">
        <w:r>
          <w:t>tworzenie scen rzeczywistości rozszerzonej</w:t>
        </w:r>
        <w:r w:rsidR="00AF4468">
          <w:t xml:space="preserve"> przy użyciu </w:t>
        </w:r>
      </w:ins>
      <w:ins w:id="739" w:author="Tomek Tomek" w:date="2017-07-03T17:23:00Z">
        <w:r w:rsidR="00AF4468">
          <w:t>oprogramowania</w:t>
        </w:r>
      </w:ins>
      <w:ins w:id="740" w:author="Tomek Tomek" w:date="2017-07-03T17:19:00Z">
        <w:r w:rsidR="00AF4468">
          <w:t xml:space="preserve"> Unity. </w:t>
        </w:r>
      </w:ins>
      <w:ins w:id="741" w:author="Tomek Tomek" w:date="2017-07-03T17:23:00Z">
        <w:r w:rsidR="00AF4468">
          <w:t>W związku z tym, duża część prac</w:t>
        </w:r>
      </w:ins>
      <w:ins w:id="742" w:author="Tomek Tomek" w:date="2017-07-03T17:24:00Z">
        <w:r w:rsidR="00AF4468">
          <w:t>y</w:t>
        </w:r>
      </w:ins>
      <w:ins w:id="743" w:author="Tomek Tomek" w:date="2017-07-03T17:23:00Z">
        <w:r w:rsidR="00AF4468">
          <w:t xml:space="preserve"> odbywa się poprzez interakcję z edytorem wizualnym</w:t>
        </w:r>
      </w:ins>
      <w:ins w:id="744" w:author="Tomek Tomek" w:date="2017-07-03T17:24:00Z">
        <w:r w:rsidR="00AF4468">
          <w:t xml:space="preserve">, </w:t>
        </w:r>
      </w:ins>
      <w:ins w:id="745" w:author="Tomek Tomek" w:date="2017-07-03T17:25:00Z">
        <w:r w:rsidR="00AF4468">
          <w:t xml:space="preserve">na przykład sposób </w:t>
        </w:r>
      </w:ins>
      <w:ins w:id="746" w:author="Tomek Tomek" w:date="2017-07-03T17:24:00Z">
        <w:r w:rsidR="00AF4468">
          <w:t>dodawania gotowych komponentów</w:t>
        </w:r>
      </w:ins>
      <w:ins w:id="747" w:author="Tomek Tomek" w:date="2017-07-03T17:25:00Z">
        <w:r w:rsidR="00AF4468">
          <w:t>,</w:t>
        </w:r>
      </w:ins>
      <w:ins w:id="748" w:author="Tomek Tomek" w:date="2017-07-03T17:24:00Z">
        <w:r w:rsidR="00AF4468">
          <w:t xml:space="preserve"> </w:t>
        </w:r>
      </w:ins>
      <w:ins w:id="749" w:author="Tomek Tomek" w:date="2017-07-03T17:26:00Z">
        <w:r w:rsidR="00AF4468">
          <w:t xml:space="preserve">który odbywa się </w:t>
        </w:r>
      </w:ins>
      <w:ins w:id="750" w:author="Tomek Tomek" w:date="2017-07-03T17:24:00Z">
        <w:r w:rsidR="00AF4468">
          <w:t>bez</w:t>
        </w:r>
      </w:ins>
      <w:ins w:id="751" w:author="Tomek Tomek" w:date="2017-07-03T17:25:00Z">
        <w:r w:rsidR="00AF4468">
          <w:t xml:space="preserve"> konieczności pisania kodu programu.</w:t>
        </w:r>
      </w:ins>
      <w:ins w:id="752" w:author="Tomek Tomek" w:date="2017-07-03T17:26:00Z">
        <w:r w:rsidR="00AF4468">
          <w:t xml:space="preserve"> </w:t>
        </w:r>
      </w:ins>
      <w:ins w:id="753" w:author="Tomek Tomek" w:date="2017-07-03T17:27:00Z">
        <w:r w:rsidR="00AF4468">
          <w:t xml:space="preserve">Oprócz tego wykorzystywane są skrypty tworzone w języku C#, </w:t>
        </w:r>
      </w:ins>
      <w:ins w:id="754" w:author="Tomek Tomek" w:date="2017-07-03T17:28:00Z">
        <w:r w:rsidR="00AF4468">
          <w:t>które</w:t>
        </w:r>
      </w:ins>
      <w:ins w:id="755" w:author="Tomek Tomek" w:date="2017-07-03T17:27:00Z">
        <w:r w:rsidR="00AF4468">
          <w:t xml:space="preserve"> </w:t>
        </w:r>
      </w:ins>
      <w:ins w:id="756" w:author="Tomek Tomek" w:date="2017-07-03T17:28:00Z">
        <w:r w:rsidR="00AF4468">
          <w:t xml:space="preserve">są przydatne do określania sposobu wyświetlania </w:t>
        </w:r>
      </w:ins>
      <w:ins w:id="757" w:author="Tomek Tomek" w:date="2017-07-03T17:29:00Z">
        <w:r w:rsidR="00AF4468">
          <w:t>utworzonych uprzednio elementów.</w:t>
        </w:r>
      </w:ins>
    </w:p>
    <w:p w:rsidR="0086349E" w:rsidRDefault="0086349E">
      <w:pPr>
        <w:pStyle w:val="Nagwek3"/>
        <w:rPr>
          <w:ins w:id="758" w:author="Tomek Tomek" w:date="2017-07-03T17:36:00Z"/>
        </w:rPr>
        <w:pPrChange w:id="759" w:author="Tomek Tomek" w:date="2017-07-03T17:36:00Z">
          <w:pPr/>
        </w:pPrChange>
      </w:pPr>
      <w:bookmarkStart w:id="760" w:name="_Toc486884529"/>
      <w:ins w:id="761" w:author="Tomek Tomek" w:date="2017-07-03T17:35:00Z">
        <w:r>
          <w:t xml:space="preserve">Pojęcia bazowe, schemat </w:t>
        </w:r>
      </w:ins>
      <w:ins w:id="762" w:author="Tomek Tomek" w:date="2017-07-03T17:52:00Z">
        <w:r w:rsidR="006F43F9">
          <w:t>tworzenia aplikacji</w:t>
        </w:r>
      </w:ins>
      <w:bookmarkEnd w:id="760"/>
    </w:p>
    <w:p w:rsidR="006F43F9" w:rsidRDefault="0086349E">
      <w:pPr>
        <w:rPr>
          <w:ins w:id="763" w:author="Tomek Tomek" w:date="2017-07-03T17:55:00Z"/>
        </w:rPr>
      </w:pPr>
      <w:ins w:id="764" w:author="Tomek Tomek" w:date="2017-07-03T17:37:00Z">
        <w:r>
          <w:t>Utworzenie sceny polega na ustawieniu elementów dwu lub trójwymiaro</w:t>
        </w:r>
      </w:ins>
      <w:ins w:id="765" w:author="Tomek Tomek" w:date="2017-07-03T17:38:00Z">
        <w:r>
          <w:t>w</w:t>
        </w:r>
      </w:ins>
      <w:ins w:id="766" w:author="Tomek Tomek" w:date="2017-07-03T17:37:00Z">
        <w:r>
          <w:t>ych</w:t>
        </w:r>
      </w:ins>
      <w:ins w:id="767" w:author="Tomek Tomek" w:date="2017-07-03T17:39:00Z">
        <w:r>
          <w:t>, tak by znajdowały się w polu widzenia specjalnej</w:t>
        </w:r>
      </w:ins>
      <w:ins w:id="768" w:author="Tomek Tomek" w:date="2017-07-03T17:41:00Z">
        <w:r>
          <w:t>, dołączonej do biblioteki Vuforia,</w:t>
        </w:r>
      </w:ins>
      <w:ins w:id="769" w:author="Tomek Tomek" w:date="2017-07-03T17:39:00Z">
        <w:r>
          <w:t xml:space="preserve"> kamery</w:t>
        </w:r>
      </w:ins>
      <w:ins w:id="770" w:author="Tomek Tomek" w:date="2017-07-03T17:40:00Z">
        <w:r>
          <w:t xml:space="preserve"> </w:t>
        </w:r>
        <w:r>
          <w:rPr>
            <w:i/>
          </w:rPr>
          <w:t>ARCamera</w:t>
        </w:r>
      </w:ins>
      <w:ins w:id="771" w:author="Tomek Tomek" w:date="2017-07-03T17:39:00Z">
        <w:r>
          <w:t>.</w:t>
        </w:r>
      </w:ins>
      <w:ins w:id="772" w:author="Tomek Tomek" w:date="2017-07-03T17:41:00Z">
        <w:r>
          <w:t xml:space="preserve"> </w:t>
        </w:r>
      </w:ins>
      <w:ins w:id="773" w:author="Tomek Tomek" w:date="2017-07-03T17:42:00Z">
        <w:r>
          <w:t xml:space="preserve">Jedną z jej funkcji jest rozpoznawanie elementów znaczników, które zostały wcześniej zadeklarowane jako </w:t>
        </w:r>
        <w:r>
          <w:rPr>
            <w:i/>
          </w:rPr>
          <w:t>image target</w:t>
        </w:r>
      </w:ins>
      <w:ins w:id="774" w:author="Tomek Tomek" w:date="2017-07-03T17:43:00Z">
        <w:r>
          <w:t xml:space="preserve">. </w:t>
        </w:r>
      </w:ins>
      <w:ins w:id="775" w:author="Tomek Tomek" w:date="2017-07-03T17:44:00Z">
        <w:r>
          <w:t>W ten sposób możliwe jest uzyskanie ef</w:t>
        </w:r>
        <w:r w:rsidR="006F43F9">
          <w:t xml:space="preserve">ektu rozszerzenia rzeczywistości </w:t>
        </w:r>
      </w:ins>
      <w:ins w:id="776" w:author="Tomek Tomek" w:date="2017-07-03T17:45:00Z">
        <w:r w:rsidR="006F43F9">
          <w:t>–</w:t>
        </w:r>
      </w:ins>
      <w:ins w:id="777" w:author="Tomek Tomek" w:date="2017-07-03T17:44:00Z">
        <w:r w:rsidR="006F43F9">
          <w:t xml:space="preserve"> kiedy </w:t>
        </w:r>
      </w:ins>
      <w:ins w:id="778" w:author="Tomek Tomek" w:date="2017-07-03T17:45:00Z">
        <w:r w:rsidR="006F43F9">
          <w:t xml:space="preserve">zostanie uruchomione urządzenie nagrywające i pojawi </w:t>
        </w:r>
      </w:ins>
      <w:ins w:id="779" w:author="Tomek Tomek" w:date="2017-07-03T17:46:00Z">
        <w:r w:rsidR="006F43F9">
          <w:t>się</w:t>
        </w:r>
      </w:ins>
      <w:ins w:id="780" w:author="Tomek Tomek" w:date="2017-07-03T17:45:00Z">
        <w:r w:rsidR="006F43F9">
          <w:t xml:space="preserve"> </w:t>
        </w:r>
      </w:ins>
      <w:ins w:id="781" w:author="Tomek Tomek" w:date="2017-07-03T17:46:00Z">
        <w:r w:rsidR="006F43F9">
          <w:t xml:space="preserve">zadeklarowany marker, obraz z kamery zostanie wzbogacony o </w:t>
        </w:r>
      </w:ins>
      <w:ins w:id="782" w:author="Tomek Tomek" w:date="2017-07-03T17:47:00Z">
        <w:r w:rsidR="006F43F9">
          <w:t xml:space="preserve">wirtualne </w:t>
        </w:r>
      </w:ins>
      <w:ins w:id="783" w:author="Tomek Tomek" w:date="2017-07-03T17:46:00Z">
        <w:r w:rsidR="006F43F9">
          <w:t xml:space="preserve">elementy utworzone </w:t>
        </w:r>
      </w:ins>
      <w:ins w:id="784" w:author="Tomek Tomek" w:date="2017-07-03T17:47:00Z">
        <w:r w:rsidR="006F43F9">
          <w:t>uprzednio za pomocą biblioteki.</w:t>
        </w:r>
      </w:ins>
      <w:ins w:id="785" w:author="Tomek Tomek" w:date="2017-07-03T17:42:00Z">
        <w:r>
          <w:rPr>
            <w:i/>
          </w:rPr>
          <w:t xml:space="preserve"> </w:t>
        </w:r>
      </w:ins>
      <w:ins w:id="786" w:author="Tomek Tomek" w:date="2017-07-03T17:53:00Z">
        <w:r w:rsidR="006F43F9">
          <w:t>Wykonanie powyższych czynności, to jest: ustawienie sceny</w:t>
        </w:r>
      </w:ins>
      <w:ins w:id="787" w:author="Tomek Tomek" w:date="2017-07-03T17:54:00Z">
        <w:r w:rsidR="006F43F9">
          <w:t xml:space="preserve"> i</w:t>
        </w:r>
      </w:ins>
      <w:ins w:id="788" w:author="Tomek Tomek" w:date="2017-07-03T17:53:00Z">
        <w:r w:rsidR="006F43F9">
          <w:t xml:space="preserve"> deklaracja znaczników</w:t>
        </w:r>
      </w:ins>
      <w:ins w:id="789" w:author="Tomek Tomek" w:date="2017-07-03T17:54:00Z">
        <w:r w:rsidR="006F43F9">
          <w:t xml:space="preserve"> są wystarczające by uzyskać prosty program. Bardziej skomplikowane operacje wykonuje się, przy pomocy s</w:t>
        </w:r>
      </w:ins>
      <w:ins w:id="790" w:author="Tomek Tomek" w:date="2017-07-03T17:55:00Z">
        <w:r w:rsidR="006F43F9">
          <w:t>kryptów.</w:t>
        </w:r>
      </w:ins>
    </w:p>
    <w:p w:rsidR="006F43F9" w:rsidRDefault="006F43F9">
      <w:pPr>
        <w:pStyle w:val="Nagwek3"/>
        <w:rPr>
          <w:ins w:id="791" w:author="Tomek Tomek" w:date="2017-07-03T17:55:00Z"/>
        </w:rPr>
        <w:pPrChange w:id="792" w:author="Tomek Tomek" w:date="2017-07-03T17:55:00Z">
          <w:pPr/>
        </w:pPrChange>
      </w:pPr>
      <w:bookmarkStart w:id="793" w:name="_Toc486884530"/>
      <w:ins w:id="794" w:author="Tomek Tomek" w:date="2017-07-03T17:55:00Z">
        <w:r>
          <w:t>Skrypty C#</w:t>
        </w:r>
        <w:bookmarkEnd w:id="793"/>
      </w:ins>
    </w:p>
    <w:p w:rsidR="004E6761" w:rsidRDefault="005F0885">
      <w:pPr>
        <w:rPr>
          <w:ins w:id="795" w:author="Tomek Tomek" w:date="2017-07-03T18:07:00Z"/>
        </w:rPr>
      </w:pPr>
      <w:ins w:id="796" w:author="Tomek Tomek" w:date="2017-07-03T17:55:00Z">
        <w:r>
          <w:t xml:space="preserve">Wirtualne elementy mogą posiadać specjalne właściwości albo pojawiać się w określonych sytuacjach. </w:t>
        </w:r>
      </w:ins>
      <w:ins w:id="797" w:author="Tomek Tomek" w:date="2017-07-03T17:56:00Z">
        <w:r>
          <w:t>W związku z powyższym, by w pełni korzystać z funkcji oferowanych przez Vuforia należy tworzyć skrypty w języku C#.</w:t>
        </w:r>
      </w:ins>
      <w:ins w:id="798" w:author="Tomek Tomek" w:date="2017-07-03T18:05:00Z">
        <w:r w:rsidR="004E6761">
          <w:t xml:space="preserve"> Język ten, stworzony przez firmę Microsoft, kompiluje </w:t>
        </w:r>
      </w:ins>
      <w:ins w:id="799" w:author="Tomek Tomek" w:date="2017-07-03T18:06:00Z">
        <w:r w:rsidR="004E6761">
          <w:t>się</w:t>
        </w:r>
      </w:ins>
      <w:ins w:id="800" w:author="Tomek Tomek" w:date="2017-07-03T18:05:00Z">
        <w:r w:rsidR="004E6761">
          <w:t xml:space="preserve"> </w:t>
        </w:r>
      </w:ins>
      <w:ins w:id="801" w:author="Tomek Tomek" w:date="2017-07-03T18:06:00Z">
        <w:r w:rsidR="004E6761">
          <w:t xml:space="preserve">do kodu pośredniego w odpowiednim środowisku, co stanowi </w:t>
        </w:r>
      </w:ins>
      <w:ins w:id="802" w:author="Tomek Tomek" w:date="2017-07-03T18:07:00Z">
        <w:r w:rsidR="004E6761">
          <w:t xml:space="preserve">pewne </w:t>
        </w:r>
      </w:ins>
      <w:ins w:id="803" w:author="Tomek Tomek" w:date="2017-07-03T18:06:00Z">
        <w:r w:rsidR="004E6761">
          <w:t>podobieństwo</w:t>
        </w:r>
      </w:ins>
      <w:ins w:id="804" w:author="Tomek Tomek" w:date="2017-07-03T18:07:00Z">
        <w:r w:rsidR="004E6761">
          <w:t xml:space="preserve"> do opisywanego uprzednio jezyka Java. </w:t>
        </w:r>
      </w:ins>
    </w:p>
    <w:p w:rsidR="00D147FF" w:rsidRDefault="004E6761">
      <w:pPr>
        <w:rPr>
          <w:ins w:id="805" w:author="Tomek Tomek" w:date="2017-07-03T18:15:00Z"/>
        </w:rPr>
      </w:pPr>
      <w:ins w:id="806" w:author="Tomek Tomek" w:date="2017-07-03T18:07:00Z">
        <w:r>
          <w:t xml:space="preserve">Skrypty używane z modułem Vuforia są podklasami klas </w:t>
        </w:r>
      </w:ins>
      <w:ins w:id="807" w:author="Tomek Tomek" w:date="2017-07-03T18:08:00Z">
        <w:r>
          <w:rPr>
            <w:i/>
          </w:rPr>
          <w:t>MonoBehaviour</w:t>
        </w:r>
        <w:r>
          <w:t xml:space="preserve">. </w:t>
        </w:r>
      </w:ins>
      <w:ins w:id="808" w:author="Tomek Tomek" w:date="2017-07-03T18:09:00Z">
        <w:r>
          <w:t xml:space="preserve">Dołączone metody pozwalają w prosty sposób zadeklarować zachowanie stworzonego w edytorze wizualnym elementu, </w:t>
        </w:r>
        <w:r>
          <w:lastRenderedPageBreak/>
          <w:t>określić jego warunki pojawienia się na scenie i reakcję na wykrycie przez program odpowiedniego znacznika.</w:t>
        </w:r>
      </w:ins>
      <w:ins w:id="809" w:author="Tomek Tomek" w:date="2017-07-03T18:11:00Z">
        <w:r>
          <w:t xml:space="preserve"> Konsekwencją tej funkcjonalności jest możliwość stosowania wielu obiektów wirtualnych, które będą pojawiać się po okazaniu </w:t>
        </w:r>
      </w:ins>
      <w:ins w:id="810" w:author="Tomek Tomek" w:date="2017-07-03T18:12:00Z">
        <w:r>
          <w:t>jednego z wielu</w:t>
        </w:r>
      </w:ins>
      <w:ins w:id="811" w:author="Tomek Tomek" w:date="2017-07-03T18:13:00Z">
        <w:r>
          <w:t xml:space="preserve"> zadeklarowanych</w:t>
        </w:r>
      </w:ins>
      <w:ins w:id="812" w:author="Tomek Tomek" w:date="2017-07-03T18:12:00Z">
        <w:r>
          <w:t xml:space="preserve"> markerów.</w:t>
        </w:r>
      </w:ins>
    </w:p>
    <w:p w:rsidR="00AC56AA" w:rsidRDefault="00D147FF">
      <w:pPr>
        <w:rPr>
          <w:ins w:id="813" w:author="Tomek Tomek" w:date="2017-07-03T19:02:00Z"/>
        </w:rPr>
      </w:pPr>
      <w:ins w:id="814" w:author="Tomek Tomek" w:date="2017-07-03T18:15:00Z">
        <w:r>
          <w:t>W podobny sposób skrypty oraz środowisko Unity umożliwiają zastosowanie do wirtualnych komponentów podstawowych własności fizycznych</w:t>
        </w:r>
      </w:ins>
      <w:ins w:id="815" w:author="Tomek Tomek" w:date="2017-07-03T18:16:00Z">
        <w:r w:rsidR="001C39EF">
          <w:t>. Określenie pewnych odpowiedników masy i grawitacji pozwala na uzyskanie efektu opadania elementów</w:t>
        </w:r>
      </w:ins>
      <w:ins w:id="816" w:author="Tomek Tomek" w:date="2017-07-03T18:17:00Z">
        <w:r w:rsidR="001C39EF">
          <w:t xml:space="preserve"> lub innego ruchu</w:t>
        </w:r>
      </w:ins>
      <w:ins w:id="817" w:author="Tomek Tomek" w:date="2017-07-03T18:16:00Z">
        <w:r w:rsidR="00FE3A5A">
          <w:t>, a także wiele innych możliwości, takich ja</w:t>
        </w:r>
        <w:r w:rsidR="00EE4ED2">
          <w:t>k obs</w:t>
        </w:r>
        <w:r w:rsidR="00AC56AA">
          <w:t xml:space="preserve">ługa przycisków ekranowych </w:t>
        </w:r>
      </w:ins>
      <w:ins w:id="818" w:author="Tomek Tomek" w:date="2017-07-03T19:01:00Z">
        <w:r w:rsidR="00AC56AA">
          <w:t>–</w:t>
        </w:r>
      </w:ins>
      <w:ins w:id="819" w:author="Tomek Tomek" w:date="2017-07-03T18:16:00Z">
        <w:r w:rsidR="00AC56AA">
          <w:t xml:space="preserve"> pól,</w:t>
        </w:r>
      </w:ins>
      <w:ins w:id="820" w:author="Tomek Tomek" w:date="2017-07-03T19:01:00Z">
        <w:r w:rsidR="00AC56AA">
          <w:t xml:space="preserve"> które wykonują pewne akcje, gdy na ich powierzchni w obrazie kamery pojawi się dłoń (co jest równoznaczne z wciśnięciem przycisku).</w:t>
        </w:r>
      </w:ins>
    </w:p>
    <w:p w:rsidR="00AC56AA" w:rsidRDefault="00AC56AA">
      <w:pPr>
        <w:pStyle w:val="Nagwek3"/>
        <w:rPr>
          <w:ins w:id="821" w:author="Tomek Tomek" w:date="2017-07-03T19:02:00Z"/>
        </w:rPr>
        <w:pPrChange w:id="822" w:author="Tomek Tomek" w:date="2017-07-03T19:02:00Z">
          <w:pPr/>
        </w:pPrChange>
      </w:pPr>
      <w:bookmarkStart w:id="823" w:name="_Toc486884531"/>
      <w:ins w:id="824" w:author="Tomek Tomek" w:date="2017-07-03T19:02:00Z">
        <w:r>
          <w:t>Podsumowanie</w:t>
        </w:r>
        <w:bookmarkEnd w:id="823"/>
      </w:ins>
    </w:p>
    <w:p w:rsidR="00AC56AA" w:rsidRDefault="00AC56AA">
      <w:pPr>
        <w:rPr>
          <w:ins w:id="825" w:author="Tomek Tomek" w:date="2017-07-03T19:04:00Z"/>
        </w:rPr>
      </w:pPr>
      <w:ins w:id="826" w:author="Tomek Tomek" w:date="2017-07-03T19:04:00Z">
        <w:r>
          <w:t>Intuicyjny interfejs użytkownika, możliwość korzystania ze skryptów, mnogość gotowych, trójwymiarowych modeli obiektów oraz łatwa dostępność wszelkiego rodzaju poradników sprawia, że Vuforia, wraz z edytorem Unity, jest dobrym rozwiązaniem dla implementacji moduł</w:t>
        </w:r>
      </w:ins>
      <w:ins w:id="827" w:author="Tomek Tomek" w:date="2017-07-03T19:06:00Z">
        <w:r>
          <w:t>u rzeczywistości rozszerzonej.</w:t>
        </w:r>
      </w:ins>
    </w:p>
    <w:p w:rsidR="0066421C" w:rsidRPr="0066421C" w:rsidRDefault="00AC56AA">
      <w:ins w:id="828" w:author="Tomek Tomek" w:date="2017-07-03T19:02:00Z">
        <w:r>
          <w:t>Możliwości</w:t>
        </w:r>
      </w:ins>
      <w:ins w:id="829" w:author="Tomek Tomek" w:date="2017-07-03T19:08:00Z">
        <w:r>
          <w:t>,</w:t>
        </w:r>
      </w:ins>
      <w:ins w:id="830" w:author="Tomek Tomek" w:date="2017-07-03T19:02:00Z">
        <w:r>
          <w:t xml:space="preserve"> jakie dostarcza </w:t>
        </w:r>
      </w:ins>
      <w:ins w:id="831" w:author="Tomek Tomek" w:date="2017-07-03T19:06:00Z">
        <w:r>
          <w:t xml:space="preserve">to </w:t>
        </w:r>
      </w:ins>
      <w:ins w:id="832" w:author="Tomek Tomek" w:date="2017-07-03T19:02:00Z">
        <w:r>
          <w:t>środowisko programistyczne</w:t>
        </w:r>
      </w:ins>
      <w:ins w:id="833" w:author="Tomek Tomek" w:date="2017-07-03T19:08:00Z">
        <w:r>
          <w:t>,</w:t>
        </w:r>
      </w:ins>
      <w:ins w:id="834" w:author="Tomek Tomek" w:date="2017-07-03T19:02:00Z">
        <w:r>
          <w:t xml:space="preserve"> w znacznym stopniu przekraczają wymagania stawiane przez aplikację będącą przedmiote</w:t>
        </w:r>
      </w:ins>
      <w:ins w:id="835" w:author="Tomek Tomek" w:date="2017-07-03T19:04:00Z">
        <w:r>
          <w:t>m</w:t>
        </w:r>
      </w:ins>
      <w:ins w:id="836" w:author="Tomek Tomek" w:date="2017-07-03T19:02:00Z">
        <w:r>
          <w:t xml:space="preserve"> tej pracy inżynierskiej.</w:t>
        </w:r>
      </w:ins>
      <w:ins w:id="837" w:author="Tomek Tomek" w:date="2017-07-03T19:07:00Z">
        <w:r>
          <w:t xml:space="preserve"> Dzi</w:t>
        </w:r>
      </w:ins>
      <w:ins w:id="838" w:author="Tomek Tomek" w:date="2017-07-03T19:08:00Z">
        <w:r>
          <w:t>ę</w:t>
        </w:r>
      </w:ins>
      <w:ins w:id="839" w:author="Tomek Tomek" w:date="2017-07-03T19:07:00Z">
        <w:r>
          <w:t>ki temu ewentualna modyfikacja bądź rozbudowa</w:t>
        </w:r>
      </w:ins>
      <w:ins w:id="840" w:author="Tomek Tomek" w:date="2017-07-03T19:08:00Z">
        <w:r>
          <w:t xml:space="preserve"> nie będzie niosła za sobą konieczności przenoszenia aplikacji do </w:t>
        </w:r>
      </w:ins>
      <w:ins w:id="841" w:author="Tomek Tomek" w:date="2017-07-03T19:09:00Z">
        <w:r>
          <w:t>nowych platform.</w:t>
        </w:r>
      </w:ins>
      <w:del w:id="842" w:author="Tomek Tomek" w:date="2017-07-03T17:18:00Z">
        <w:r w:rsidR="0066421C" w:rsidDel="00B9640A">
          <w:delText>abc</w:delText>
        </w:r>
      </w:del>
    </w:p>
    <w:p w:rsidR="00CE21BE" w:rsidRDefault="00CE21BE" w:rsidP="00547FAE">
      <w:pPr>
        <w:pStyle w:val="Nagwek2"/>
      </w:pPr>
      <w:bookmarkStart w:id="843" w:name="_Toc486884532"/>
      <w:r>
        <w:t>Bazy danych</w:t>
      </w:r>
      <w:bookmarkEnd w:id="843"/>
    </w:p>
    <w:p w:rsidR="00576073" w:rsidRDefault="0066421C" w:rsidP="00547FAE">
      <w:pPr>
        <w:rPr>
          <w:ins w:id="844" w:author="Tomek Tomek" w:date="2017-07-03T19:25:00Z"/>
        </w:rPr>
      </w:pPr>
      <w:del w:id="845" w:author="Tomek Tomek" w:date="2017-07-03T19:09:00Z">
        <w:r w:rsidDel="00AC56AA">
          <w:delText>def</w:delText>
        </w:r>
      </w:del>
      <w:ins w:id="846" w:author="Tomek Tomek" w:date="2017-07-03T19:09:00Z">
        <w:r w:rsidR="00AC56AA">
          <w:t>Bazy danych są sposobem na przechowywanie danych cyfrowych za pom</w:t>
        </w:r>
        <w:r w:rsidR="005B1366">
          <w:t>ocą odpowiednich struktur</w:t>
        </w:r>
      </w:ins>
      <w:ins w:id="847" w:author="Tomek Tomek" w:date="2017-07-03T19:11:00Z">
        <w:r w:rsidR="005B1366">
          <w:t>, zwanych tabelami.</w:t>
        </w:r>
      </w:ins>
      <w:ins w:id="848" w:author="Tomek Tomek" w:date="2017-07-03T19:13:00Z">
        <w:r w:rsidR="005B1366">
          <w:t xml:space="preserve"> </w:t>
        </w:r>
      </w:ins>
      <w:ins w:id="849" w:author="Tomek Tomek" w:date="2017-07-03T19:14:00Z">
        <w:r w:rsidR="005B1366">
          <w:t xml:space="preserve">Informacje weń zawarte </w:t>
        </w:r>
      </w:ins>
      <w:ins w:id="850" w:author="Tomek Tomek" w:date="2017-07-03T20:43:00Z">
        <w:r w:rsidR="00C47D08">
          <w:t>gromadzone są</w:t>
        </w:r>
      </w:ins>
      <w:ins w:id="851" w:author="Tomek Tomek" w:date="2017-07-03T19:14:00Z">
        <w:r w:rsidR="005B1366">
          <w:t xml:space="preserve"> w poszczególnych kolumnach tabeli, w taki sposób, że jeden rekord bazy danych odnosi się do jednego elementu. </w:t>
        </w:r>
      </w:ins>
      <w:ins w:id="852" w:author="Tomek Tomek" w:date="2017-07-03T19:15:00Z">
        <w:r w:rsidR="005B1366">
          <w:t xml:space="preserve">Ten sposób zapisu sprawia, że można przechowywać złożone dane, które </w:t>
        </w:r>
      </w:ins>
      <w:ins w:id="853" w:author="Tomek Tomek" w:date="2017-07-03T19:16:00Z">
        <w:r w:rsidR="005B1366">
          <w:t xml:space="preserve">mają wiele cech. </w:t>
        </w:r>
      </w:ins>
      <w:ins w:id="854" w:author="Tomek Tomek" w:date="2017-07-03T19:17:00Z">
        <w:r w:rsidR="005B1366">
          <w:t xml:space="preserve">Dodatkowo, elementy tabel mogą być ze sobą związane relacyjnie, </w:t>
        </w:r>
      </w:ins>
      <w:ins w:id="855" w:author="Tomek Tomek" w:date="2017-07-03T19:20:00Z">
        <w:r w:rsidR="005B1366">
          <w:t xml:space="preserve">co pozwala, za pośrednictwem </w:t>
        </w:r>
        <w:r w:rsidR="008E6F12">
          <w:t xml:space="preserve">pewnych identyfikatorów rekordów, na powiązanie ze sobą danych z różnych tabel. </w:t>
        </w:r>
      </w:ins>
      <w:ins w:id="856" w:author="Tomek Tomek" w:date="2017-07-03T19:21:00Z">
        <w:r w:rsidR="008E6F12">
          <w:t xml:space="preserve">Model relacyjny pozwala więc na przechowywanie niezwykle złożonych danych, na przykład bazy </w:t>
        </w:r>
      </w:ins>
      <w:ins w:id="857" w:author="Tomek Tomek" w:date="2017-07-03T19:22:00Z">
        <w:r w:rsidR="008E6F12">
          <w:t>wykładowców uczelni</w:t>
        </w:r>
      </w:ins>
      <w:ins w:id="858" w:author="Tomek Tomek" w:date="2017-07-03T19:21:00Z">
        <w:r w:rsidR="008E6F12">
          <w:t xml:space="preserve">, wraz z ich danymi osobistymi, </w:t>
        </w:r>
      </w:ins>
      <w:ins w:id="859" w:author="Tomek Tomek" w:date="2017-07-03T19:22:00Z">
        <w:r w:rsidR="008E6F12">
          <w:t>prowadzonymi przedmiotami oraz tabeli studentów, ich danych, ocen i przedmiotów, na które są zapisani.</w:t>
        </w:r>
      </w:ins>
      <w:ins w:id="860" w:author="Tomek Tomek" w:date="2017-07-03T19:24:00Z">
        <w:r w:rsidR="00576073">
          <w:t xml:space="preserve"> </w:t>
        </w:r>
      </w:ins>
      <w:ins w:id="861" w:author="Tomek Tomek" w:date="2017-07-03T19:25:00Z">
        <w:r w:rsidR="00576073">
          <w:t>Obsługa</w:t>
        </w:r>
      </w:ins>
      <w:ins w:id="862" w:author="Tomek Tomek" w:date="2017-07-03T19:24:00Z">
        <w:r w:rsidR="00576073">
          <w:t xml:space="preserve"> takich informacji wymaga używania odpowiednich komend, co umożliwia język SQL.</w:t>
        </w:r>
      </w:ins>
    </w:p>
    <w:p w:rsidR="0066421C" w:rsidRDefault="00576073">
      <w:pPr>
        <w:pStyle w:val="Nagwek3"/>
        <w:rPr>
          <w:ins w:id="863" w:author="Tomek Tomek" w:date="2017-07-03T19:25:00Z"/>
        </w:rPr>
        <w:pPrChange w:id="864" w:author="Tomek Tomek" w:date="2017-07-03T19:25:00Z">
          <w:pPr/>
        </w:pPrChange>
      </w:pPr>
      <w:bookmarkStart w:id="865" w:name="_Toc486884533"/>
      <w:ins w:id="866" w:author="Tomek Tomek" w:date="2017-07-03T19:25:00Z">
        <w:r>
          <w:t>Język SQL</w:t>
        </w:r>
      </w:ins>
      <w:ins w:id="867" w:author="Tomek Tomek" w:date="2017-07-03T19:24:00Z">
        <w:r>
          <w:t xml:space="preserve"> </w:t>
        </w:r>
      </w:ins>
      <w:ins w:id="868" w:author="Tomek Tomek" w:date="2017-07-03T20:47:00Z">
        <w:r w:rsidR="00C47D08">
          <w:t xml:space="preserve">i system zarządzania bazą danych </w:t>
        </w:r>
      </w:ins>
      <w:ins w:id="869" w:author="Tomek Tomek" w:date="2017-07-03T20:51:00Z">
        <w:r w:rsidR="00173F17">
          <w:t>SQLite</w:t>
        </w:r>
      </w:ins>
      <w:bookmarkEnd w:id="865"/>
    </w:p>
    <w:p w:rsidR="00576073" w:rsidRPr="00576073" w:rsidRDefault="00576073">
      <w:ins w:id="870" w:author="Tomek Tomek" w:date="2017-07-03T19:26:00Z">
        <w:r>
          <w:t xml:space="preserve">SQL jest </w:t>
        </w:r>
      </w:ins>
      <w:ins w:id="871" w:author="Tomek Tomek" w:date="2017-07-03T19:27:00Z">
        <w:r w:rsidR="0079575A">
          <w:t>językiem deklarat</w:t>
        </w:r>
        <w:r w:rsidR="002F6E60">
          <w:t>ywnym, który pozwala na operacje</w:t>
        </w:r>
        <w:r w:rsidR="0079575A">
          <w:t xml:space="preserve"> na bazach danych. </w:t>
        </w:r>
      </w:ins>
      <w:ins w:id="872" w:author="Tomek Tomek" w:date="2017-07-03T20:46:00Z">
        <w:r w:rsidR="00C47D08">
          <w:t xml:space="preserve">Na jego </w:t>
        </w:r>
        <w:r w:rsidR="00C47D08">
          <w:lastRenderedPageBreak/>
          <w:t xml:space="preserve">podstawie oparto wiele systemów zarządzania bazami danych typu relacyjnego, w tym </w:t>
        </w:r>
      </w:ins>
      <w:ins w:id="873" w:author="Tomek Tomek" w:date="2017-07-03T20:56:00Z">
        <w:r w:rsidR="00173F17">
          <w:t>SQLite</w:t>
        </w:r>
      </w:ins>
      <w:ins w:id="874" w:author="Tomek Tomek" w:date="2017-07-03T20:46:00Z">
        <w:r w:rsidR="00C47D08">
          <w:t>.</w:t>
        </w:r>
      </w:ins>
      <w:ins w:id="875" w:author="Tomek Tomek" w:date="2017-07-03T20:47:00Z">
        <w:r w:rsidR="00C47D08">
          <w:t xml:space="preserve"> </w:t>
        </w:r>
      </w:ins>
      <w:ins w:id="876" w:author="Tomek Tomek" w:date="2017-07-03T20:48:00Z">
        <w:r w:rsidR="00173F17">
          <w:t xml:space="preserve">Odpowiednie komendy pozwalają na tworzenie i modyfikacje baz, tabel i poszczególnych rekordów, a także filtrowanie danych, by </w:t>
        </w:r>
      </w:ins>
      <w:ins w:id="877" w:author="Tomek Tomek" w:date="2017-07-03T20:49:00Z">
        <w:r w:rsidR="00173F17">
          <w:t>wyświetlić</w:t>
        </w:r>
      </w:ins>
      <w:ins w:id="878" w:author="Tomek Tomek" w:date="2017-07-03T20:48:00Z">
        <w:r w:rsidR="00173F17">
          <w:t xml:space="preserve"> tylko te, </w:t>
        </w:r>
      </w:ins>
      <w:ins w:id="879" w:author="Tomek Tomek" w:date="2017-07-03T20:49:00Z">
        <w:r w:rsidR="00173F17">
          <w:t xml:space="preserve">które są aktualnie potrzebne. </w:t>
        </w:r>
      </w:ins>
      <w:ins w:id="880" w:author="Tomek Tomek" w:date="2017-07-03T20:56:00Z">
        <w:r w:rsidR="00173F17">
          <w:t xml:space="preserve">SQLite jest dystrybuowane za zasadzie licencji </w:t>
        </w:r>
      </w:ins>
      <w:ins w:id="881" w:author="Tomek Tomek" w:date="2017-07-03T20:57:00Z">
        <w:r w:rsidR="00173F17">
          <w:t xml:space="preserve">publicznej, w związku z czym </w:t>
        </w:r>
      </w:ins>
      <w:ins w:id="882" w:author="Tomek Tomek" w:date="2017-07-03T20:58:00Z">
        <w:r w:rsidR="00173F17">
          <w:t xml:space="preserve">system mógł być użyty </w:t>
        </w:r>
      </w:ins>
      <w:ins w:id="883" w:author="Tomek Tomek" w:date="2017-07-03T20:57:00Z">
        <w:r w:rsidR="00173F17">
          <w:t>na potrzeby tej pracy inżynierskiej.</w:t>
        </w:r>
      </w:ins>
    </w:p>
    <w:p w:rsidR="00CE21BE" w:rsidRDefault="00CE21BE" w:rsidP="00547FAE">
      <w:pPr>
        <w:pStyle w:val="Nagwek1"/>
        <w:rPr>
          <w:ins w:id="884" w:author="Tomek Tomek" w:date="2017-07-03T21:21:00Z"/>
        </w:rPr>
      </w:pPr>
      <w:bookmarkStart w:id="885" w:name="_Toc486884534"/>
      <w:r>
        <w:t>Implementacja</w:t>
      </w:r>
      <w:bookmarkEnd w:id="885"/>
    </w:p>
    <w:p w:rsidR="00EC6392" w:rsidRDefault="00EC6392" w:rsidP="00EC6392">
      <w:pPr>
        <w:pStyle w:val="Nagwek2"/>
        <w:rPr>
          <w:ins w:id="886" w:author="Tomek Tomek" w:date="2017-07-03T21:21:00Z"/>
        </w:rPr>
        <w:pPrChange w:id="887" w:author="Tomek Tomek" w:date="2017-07-03T21:21:00Z">
          <w:pPr>
            <w:pStyle w:val="Nagwek1"/>
          </w:pPr>
        </w:pPrChange>
      </w:pPr>
      <w:bookmarkStart w:id="888" w:name="_Toc486884535"/>
      <w:ins w:id="889" w:author="Tomek Tomek" w:date="2017-07-03T21:21:00Z">
        <w:r>
          <w:t>Baza danych dzieł artystycznych</w:t>
        </w:r>
        <w:bookmarkEnd w:id="888"/>
      </w:ins>
    </w:p>
    <w:p w:rsidR="00EC6392" w:rsidRPr="007A2824" w:rsidRDefault="00EC6392" w:rsidP="00EC6392">
      <w:pPr>
        <w:pPrChange w:id="890" w:author="Tomek Tomek" w:date="2017-07-03T21:21:00Z">
          <w:pPr>
            <w:pStyle w:val="Nagwek1"/>
          </w:pPr>
        </w:pPrChange>
      </w:pPr>
      <w:ins w:id="891" w:author="Tomek Tomek" w:date="2017-07-03T21:21:00Z">
        <w:r>
          <w:t xml:space="preserve">W aplikacji zaimplementowano bazę danych, która zawiera pięć rekordów, umieszczonych w niej w celach poglądowych. </w:t>
        </w:r>
      </w:ins>
      <w:ins w:id="892" w:author="Tomek Tomek" w:date="2017-07-03T21:22:00Z">
        <w:r w:rsidR="007F18E8">
          <w:t xml:space="preserve">Wykorzystane dzieła są częścią wystawy </w:t>
        </w:r>
      </w:ins>
      <w:ins w:id="893" w:author="Tomek Tomek" w:date="2017-07-03T21:24:00Z">
        <w:r w:rsidR="007F18E8">
          <w:rPr>
            <w:i/>
          </w:rPr>
          <w:t xml:space="preserve">Syrena herbem twym </w:t>
        </w:r>
        <w:r w:rsidR="007F18E8" w:rsidRPr="007A2824">
          <w:rPr>
            <w:i/>
          </w:rPr>
          <w:t>zwodnicza</w:t>
        </w:r>
        <w:r w:rsidR="007F18E8">
          <w:t xml:space="preserve">, </w:t>
        </w:r>
      </w:ins>
      <w:ins w:id="894" w:author="Tomek Tomek" w:date="2017-07-03T21:23:00Z">
        <w:r w:rsidR="007F18E8" w:rsidRPr="007A2824">
          <w:t>z</w:t>
        </w:r>
      </w:ins>
      <w:ins w:id="895" w:author="Tomek Tomek" w:date="2017-07-03T21:22:00Z">
        <w:r w:rsidR="007F18E8" w:rsidRPr="007A2824">
          <w:t>organizowanej</w:t>
        </w:r>
      </w:ins>
      <w:ins w:id="896" w:author="Tomek Tomek" w:date="2017-07-03T21:23:00Z">
        <w:r w:rsidR="007F18E8">
          <w:t xml:space="preserve"> przez </w:t>
        </w:r>
      </w:ins>
      <w:ins w:id="897" w:author="Tomek Tomek" w:date="2017-07-03T21:24:00Z">
        <w:r w:rsidR="007F18E8">
          <w:t xml:space="preserve">Muzeum nad Wisłą - </w:t>
        </w:r>
      </w:ins>
      <w:ins w:id="898" w:author="Tomek Tomek" w:date="2017-07-03T21:23:00Z">
        <w:r w:rsidR="007F18E8">
          <w:t>Muzeum Sztuki Nowoczesnej w Warszawie</w:t>
        </w:r>
      </w:ins>
      <w:ins w:id="899" w:author="Tomek Tomek" w:date="2017-07-03T21:25:00Z">
        <w:r w:rsidR="00425C1F">
          <w:t xml:space="preserve">. </w:t>
        </w:r>
      </w:ins>
      <w:ins w:id="900" w:author="Tomek Tomek" w:date="2017-07-03T21:26:00Z">
        <w:r w:rsidR="00425C1F">
          <w:t xml:space="preserve">Jak wspomniano we wstępie tej pracy, dodawanie do bazy danych rekordów, </w:t>
        </w:r>
      </w:ins>
      <w:ins w:id="901" w:author="Tomek Tomek" w:date="2017-07-03T21:27:00Z">
        <w:r w:rsidR="00425C1F">
          <w:t>będących</w:t>
        </w:r>
      </w:ins>
      <w:ins w:id="902" w:author="Tomek Tomek" w:date="2017-07-03T21:26:00Z">
        <w:r w:rsidR="00425C1F">
          <w:t xml:space="preserve"> użytecznymi pod względem dydaktycznym,</w:t>
        </w:r>
      </w:ins>
      <w:ins w:id="903" w:author="Tomek Tomek" w:date="2017-07-03T21:27:00Z">
        <w:r w:rsidR="00425C1F">
          <w:t xml:space="preserve"> wymaga udziału ekspertów z dziedziny historii sztuki, </w:t>
        </w:r>
      </w:ins>
      <w:ins w:id="904" w:author="Tomek Tomek" w:date="2017-07-03T21:28:00Z">
        <w:r w:rsidR="00425C1F">
          <w:t xml:space="preserve">toteż </w:t>
        </w:r>
      </w:ins>
      <w:ins w:id="905" w:author="Tomek Tomek" w:date="2017-07-03T21:27:00Z">
        <w:r w:rsidR="00425C1F">
          <w:t>autor ograniczył się do tak skromnego zbioru dzieł</w:t>
        </w:r>
      </w:ins>
      <w:ins w:id="906" w:author="Tomek Tomek" w:date="2017-07-03T21:28:00Z">
        <w:r w:rsidR="00425C1F">
          <w:t xml:space="preserve"> w tejże bazie</w:t>
        </w:r>
      </w:ins>
      <w:ins w:id="907" w:author="Tomek Tomek" w:date="2017-07-03T21:27:00Z">
        <w:r w:rsidR="00425C1F">
          <w:t>.</w:t>
        </w:r>
      </w:ins>
    </w:p>
    <w:p w:rsidR="0049230C" w:rsidRDefault="00BD5344" w:rsidP="00EC6392">
      <w:pPr>
        <w:pStyle w:val="Nagwek2"/>
        <w:pPrChange w:id="908" w:author="Tomek Tomek" w:date="2017-07-03T21:15:00Z">
          <w:pPr>
            <w:pStyle w:val="Nagwek3"/>
          </w:pPr>
        </w:pPrChange>
      </w:pPr>
      <w:bookmarkStart w:id="909" w:name="_ydau7lb19tju" w:colFirst="0" w:colLast="0"/>
      <w:bookmarkStart w:id="910" w:name="_Toc486884536"/>
      <w:bookmarkEnd w:id="909"/>
      <w:ins w:id="911" w:author="Tomek Tomek" w:date="2017-06-30T15:07:00Z">
        <w:r>
          <w:t>P</w:t>
        </w:r>
      </w:ins>
      <w:del w:id="912" w:author="Tomek Tomek" w:date="2017-06-30T15:07:00Z">
        <w:r w:rsidR="00BD1C04" w:rsidDel="00BD5344">
          <w:delText>p</w:delText>
        </w:r>
      </w:del>
      <w:r w:rsidR="00BD1C04">
        <w:t>akiety</w:t>
      </w:r>
      <w:bookmarkEnd w:id="910"/>
    </w:p>
    <w:p w:rsidR="0049230C" w:rsidRDefault="00BD1C04" w:rsidP="00547FAE">
      <w:bookmarkStart w:id="913" w:name="_2zcmx533ja3" w:colFirst="0" w:colLast="0"/>
      <w:bookmarkEnd w:id="913"/>
      <w:r>
        <w:t xml:space="preserve">W projekcie zostały użyte dwa pakiety - </w:t>
      </w:r>
      <w:r w:rsidRPr="00173F17">
        <w:rPr>
          <w:i/>
          <w:rPrChange w:id="914" w:author="Tomek Tomek" w:date="2017-07-03T21:02:00Z">
            <w:rPr/>
          </w:rPrChange>
        </w:rPr>
        <w:t>example.radzi.przewodnikmuzealny</w:t>
      </w:r>
      <w:r>
        <w:t xml:space="preserve"> i </w:t>
      </w:r>
      <w:r w:rsidRPr="00173F17">
        <w:rPr>
          <w:i/>
          <w:rPrChange w:id="915" w:author="Tomek Tomek" w:date="2017-07-03T21:02:00Z">
            <w:rPr/>
          </w:rPrChange>
        </w:rPr>
        <w:t>mchtr.Przewodnix</w:t>
      </w:r>
      <w:r>
        <w:t>. Ich użycie jest związane z wykorzystaniem modułu rzeczywistości rozszerzonej utworzonym w środowisku Unity - Vuforia. Wynikiem pracy z tymże środowiskiem jest gotowy projekt, który właśnie w postaci pakietu został włączony do głównej aplikacji. Taki podział wpływa pozytywnie na przejrzystość schematu aplikacji i pozwala jasno rozróżnić klasy, należące do różnych modułów programu.</w:t>
      </w:r>
    </w:p>
    <w:p w:rsidR="0049230C" w:rsidRDefault="00BD1C04" w:rsidP="00EC6392">
      <w:pPr>
        <w:pStyle w:val="Nagwek2"/>
        <w:pPrChange w:id="916" w:author="Tomek Tomek" w:date="2017-07-03T21:15:00Z">
          <w:pPr>
            <w:pStyle w:val="Nagwek3"/>
          </w:pPr>
        </w:pPrChange>
      </w:pPr>
      <w:bookmarkStart w:id="917" w:name="_f7heybqxnbdt" w:colFirst="0" w:colLast="0"/>
      <w:bookmarkEnd w:id="917"/>
      <w:del w:id="918" w:author="Tomek Tomek" w:date="2017-06-30T15:07:00Z">
        <w:r w:rsidDel="00BD5344">
          <w:delText>wymagania</w:delText>
        </w:r>
      </w:del>
      <w:bookmarkStart w:id="919" w:name="_Toc486884537"/>
      <w:ins w:id="920" w:author="Tomek Tomek" w:date="2017-06-30T15:07:00Z">
        <w:r w:rsidR="00BD5344">
          <w:t>Wymagania minimalne do uruchomienia aplikacji</w:t>
        </w:r>
      </w:ins>
      <w:bookmarkEnd w:id="919"/>
    </w:p>
    <w:p w:rsidR="0049230C" w:rsidRDefault="00BD1C04" w:rsidP="00547FAE">
      <w:pPr>
        <w:rPr>
          <w:ins w:id="921" w:author="Tomek Tomek" w:date="2017-06-30T15:14:00Z"/>
        </w:rPr>
      </w:pPr>
      <w:bookmarkStart w:id="922" w:name="_sb1bs6a2l9ml" w:colFirst="0" w:colLast="0"/>
      <w:bookmarkEnd w:id="922"/>
      <w:r>
        <w:t xml:space="preserve">W pliku build.gradle zostało zawarte wymaganie minimalnej wersji systemu. Określono je na Android SDK 19, czyli wersję 4.4 KitKat. Jest to podyktowane faktem, iż telefonu ze starszymi systemami często nie spełniają standardów wydajności, które są wymagane, by sprawnie obsługiwać moduł rzeczywistości rozszerzonej. Ustawienie minimalnej wersji oprogramowania pozwala na dostarczanie aplikacji tylko dla modeli telefonów, które są do tego przystosowane. Struktura danych zaprezentowanych przez firmę Google wskazuje jednak, że wersja systemu SDK 19 lub wyższe </w:t>
      </w:r>
      <w:r>
        <w:lastRenderedPageBreak/>
        <w:t>znajdują się na 88,5 % wszystkich telefonów z Android OS (dane z czerwca 2017</w:t>
      </w:r>
      <w:r>
        <w:rPr>
          <w:vertAlign w:val="superscript"/>
        </w:rPr>
        <w:footnoteReference w:id="9"/>
      </w:r>
      <w:r>
        <w:t xml:space="preserve">). </w:t>
      </w:r>
    </w:p>
    <w:p w:rsidR="00BD5344" w:rsidRDefault="00BD5344" w:rsidP="00EC6392">
      <w:pPr>
        <w:pStyle w:val="Nagwek2"/>
        <w:rPr>
          <w:ins w:id="923" w:author="Tomek Tomek" w:date="2017-07-03T21:05:00Z"/>
        </w:rPr>
        <w:pPrChange w:id="924" w:author="Tomek Tomek" w:date="2017-07-03T21:15:00Z">
          <w:pPr/>
        </w:pPrChange>
      </w:pPr>
      <w:bookmarkStart w:id="925" w:name="_Toc486884538"/>
      <w:ins w:id="926" w:author="Tomek Tomek" w:date="2017-06-30T15:14:00Z">
        <w:r>
          <w:t xml:space="preserve">Schemat </w:t>
        </w:r>
      </w:ins>
      <w:ins w:id="927" w:author="Tomek Tomek" w:date="2017-06-30T15:15:00Z">
        <w:r w:rsidR="00E9780D">
          <w:t>blokowy aplikacji</w:t>
        </w:r>
      </w:ins>
      <w:bookmarkEnd w:id="925"/>
    </w:p>
    <w:p w:rsidR="00D650D2" w:rsidRPr="007A2824" w:rsidRDefault="00D650D2" w:rsidP="00D650D2">
      <w:pPr>
        <w:rPr>
          <w:ins w:id="928" w:author="Tomek Tomek" w:date="2017-06-30T15:15:00Z"/>
        </w:rPr>
        <w:pPrChange w:id="929" w:author="Tomek Tomek" w:date="2017-07-03T21:05:00Z">
          <w:pPr/>
        </w:pPrChange>
      </w:pPr>
      <w:ins w:id="930" w:author="Tomek Tomek" w:date="2017-07-03T21:06:00Z">
        <w:r>
          <w:t>Po włączeniu aplikacji następuje wyświetlenie ekranu startowego, który zawiera jej logo i nazwę. Kolejna aktywność otwierana jest automatycznie, po okresie trzech sekund. W</w:t>
        </w:r>
      </w:ins>
      <w:ins w:id="931" w:author="Tomek Tomek" w:date="2017-07-03T21:07:00Z">
        <w:r>
          <w:t xml:space="preserve"> zależności od stanu pamięci logowania może ukazać się oczom użytkownika panel logowania i rejestracji albo panel wyboru muzeum. </w:t>
        </w:r>
      </w:ins>
      <w:ins w:id="932" w:author="Tomek Tomek" w:date="2017-07-03T21:08:00Z">
        <w:r>
          <w:t>Obecnie wybór placówek kulturalnych i wystaw jest ograniczony tylko do jednej, niemniej opcje wyboru powstały, gdyby projekt ten miał być rozwijany w przyszłości.</w:t>
        </w:r>
      </w:ins>
      <w:ins w:id="933" w:author="Tomek Tomek" w:date="2017-07-03T21:09:00Z">
        <w:r>
          <w:t xml:space="preserve"> N</w:t>
        </w:r>
      </w:ins>
      <w:ins w:id="934" w:author="Tomek Tomek" w:date="2017-07-03T21:10:00Z">
        <w:r>
          <w:t xml:space="preserve">astępnie rozpoczyna się działanie modułu rzeczywistości rozszerzonej, to znaczy zostaje uruchomiona kamera telefonu i aplikacja jest gotowa do rozpoznawania znaczników. </w:t>
        </w:r>
      </w:ins>
      <w:ins w:id="935" w:author="Tomek Tomek" w:date="2017-07-03T21:11:00Z">
        <w:r>
          <w:t>Ilustrację dla schematu działania aplikacji stanowi poniższy rysunek</w:t>
        </w:r>
      </w:ins>
      <w:ins w:id="936" w:author="Tomek Tomek" w:date="2017-07-03T21:12:00Z">
        <w:r>
          <w:t xml:space="preserve"> 3.</w:t>
        </w:r>
      </w:ins>
    </w:p>
    <w:p w:rsidR="00E9780D" w:rsidRPr="00E9780D" w:rsidRDefault="00E9780D">
      <w:ins w:id="937" w:author="Tomek Tomek" w:date="2017-06-30T15:15:00Z">
        <w:r>
          <w:rPr>
            <w:noProof/>
          </w:rPr>
          <w:lastRenderedPageBreak/>
          <w:drawing>
            <wp:inline distT="0" distB="0" distL="0" distR="0" wp14:anchorId="0278A025" wp14:editId="029F7324">
              <wp:extent cx="5982849" cy="686471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033" cy="6868373"/>
                      </a:xfrm>
                      <a:prstGeom prst="rect">
                        <a:avLst/>
                      </a:prstGeom>
                      <a:noFill/>
                      <a:ln>
                        <a:noFill/>
                      </a:ln>
                    </pic:spPr>
                  </pic:pic>
                </a:graphicData>
              </a:graphic>
            </wp:inline>
          </w:drawing>
        </w:r>
      </w:ins>
    </w:p>
    <w:p w:rsidR="00E9780D" w:rsidRDefault="00E9780D" w:rsidP="00E9780D">
      <w:pPr>
        <w:pStyle w:val="Legenda"/>
        <w:rPr>
          <w:ins w:id="938" w:author="Tomek Tomek" w:date="2017-06-30T15:16:00Z"/>
        </w:rPr>
      </w:pPr>
      <w:bookmarkStart w:id="939" w:name="_o07iq72d39c8" w:colFirst="0" w:colLast="0"/>
      <w:bookmarkEnd w:id="939"/>
      <w:ins w:id="940" w:author="Tomek Tomek" w:date="2017-06-30T15:16:00Z">
        <w:r>
          <w:t xml:space="preserve">Rysunek </w:t>
        </w:r>
        <w:r>
          <w:fldChar w:fldCharType="begin"/>
        </w:r>
        <w:r>
          <w:instrText xml:space="preserve"> SEQ Rysunek \* ARABIC </w:instrText>
        </w:r>
        <w:r>
          <w:fldChar w:fldCharType="separate"/>
        </w:r>
      </w:ins>
      <w:ins w:id="941" w:author="Tomek Tomek" w:date="2017-07-03T22:30:00Z">
        <w:r w:rsidR="007A2824">
          <w:rPr>
            <w:noProof/>
          </w:rPr>
          <w:t>3</w:t>
        </w:r>
      </w:ins>
      <w:ins w:id="942" w:author="Tomek Tomek" w:date="2017-06-30T15:16:00Z">
        <w:r>
          <w:fldChar w:fldCharType="end"/>
        </w:r>
        <w:r>
          <w:t>: schemat blokowy aplikacji</w:t>
        </w:r>
      </w:ins>
    </w:p>
    <w:p w:rsidR="0049230C" w:rsidRDefault="00BD1C04" w:rsidP="00EC6392">
      <w:pPr>
        <w:pStyle w:val="Nagwek2"/>
        <w:pPrChange w:id="943" w:author="Tomek Tomek" w:date="2017-07-03T21:15:00Z">
          <w:pPr>
            <w:pStyle w:val="Nagwek3"/>
          </w:pPr>
        </w:pPrChange>
      </w:pPr>
      <w:del w:id="944" w:author="Tomek Tomek" w:date="2017-06-30T15:07:00Z">
        <w:r w:rsidDel="00BD5344">
          <w:delText xml:space="preserve">przechowywanie </w:delText>
        </w:r>
      </w:del>
      <w:bookmarkStart w:id="945" w:name="_Toc486884539"/>
      <w:ins w:id="946" w:author="Tomek Tomek" w:date="2017-06-30T15:07:00Z">
        <w:r w:rsidR="00BD5344">
          <w:t xml:space="preserve">Sposoby przechowywania </w:t>
        </w:r>
      </w:ins>
      <w:r>
        <w:t>danych</w:t>
      </w:r>
      <w:bookmarkEnd w:id="945"/>
    </w:p>
    <w:p w:rsidR="0049230C" w:rsidRDefault="00BD1C04" w:rsidP="00EC6392">
      <w:pPr>
        <w:ind w:firstLine="0"/>
        <w:pPrChange w:id="947" w:author="Tomek Tomek" w:date="2017-07-03T21:13:00Z">
          <w:pPr/>
        </w:pPrChange>
      </w:pPr>
      <w:bookmarkStart w:id="948" w:name="_1x4ztnhmf7w8" w:colFirst="0" w:colLast="0"/>
      <w:bookmarkEnd w:id="948"/>
      <w:r>
        <w:t xml:space="preserve">Dane, z których korzysta przewodnik muzealny są przechowywane w trójnasób. Działania związane z rejestracją i logowaniem użytkowników są realizowane przy pomocy serwera FTP i umieszczonej na nim bazy danych SQLite. Program łączy się z bazą dzięki skryptowi PHP, który otwiera połączenia z </w:t>
      </w:r>
      <w:r>
        <w:lastRenderedPageBreak/>
        <w:t xml:space="preserve">bazą i manipuluje wartościami wprowadzanymi poprzez interfejs użytkownika (UI). Dane te w postaci obiektu JSON są wysyłane na serwer do bazy, zawierającej podstawowe informacje rejestracyjne oraz przechowuje w formie liczby rzeczywistej wynik formularza pozycjonującego, którego zadaniem jest </w:t>
      </w:r>
      <w:del w:id="949" w:author="Tomek Tomek" w:date="2017-07-01T12:14:00Z">
        <w:r w:rsidDel="001C09E3">
          <w:delText>szacowanie  poziomu</w:delText>
        </w:r>
      </w:del>
      <w:ins w:id="950" w:author="Tomek Tomek" w:date="2017-07-01T12:14:00Z">
        <w:r w:rsidR="001C09E3">
          <w:t>szacowanie poziomu</w:t>
        </w:r>
      </w:ins>
      <w:r>
        <w:t xml:space="preserve"> wiedzy artystycznej użytkownika.</w:t>
      </w:r>
    </w:p>
    <w:p w:rsidR="00FD69B4" w:rsidRDefault="00FD69B4">
      <w:pPr>
        <w:keepNext/>
        <w:ind w:firstLine="720"/>
        <w:rPr>
          <w:ins w:id="951" w:author="Tomek Tomek" w:date="2017-07-01T12:26:00Z"/>
        </w:rPr>
        <w:pPrChange w:id="952" w:author="Tomek Tomek" w:date="2017-07-01T12:26:00Z">
          <w:pPr>
            <w:ind w:firstLine="720"/>
          </w:pPr>
        </w:pPrChange>
      </w:pPr>
      <w:bookmarkStart w:id="953" w:name="_8dpy6q38on" w:colFirst="0" w:colLast="0"/>
      <w:bookmarkEnd w:id="953"/>
      <w:ins w:id="954" w:author="Tomek Tomek" w:date="2017-07-01T12:26:00Z">
        <w:r>
          <w:rPr>
            <w:noProof/>
          </w:rPr>
          <w:drawing>
            <wp:inline distT="0" distB="0" distL="0" distR="0" wp14:anchorId="14EB2215" wp14:editId="251DCB35">
              <wp:extent cx="2083435" cy="1943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818" cy="1952784"/>
                      </a:xfrm>
                      <a:prstGeom prst="rect">
                        <a:avLst/>
                      </a:prstGeom>
                      <a:noFill/>
                      <a:ln>
                        <a:noFill/>
                      </a:ln>
                    </pic:spPr>
                  </pic:pic>
                </a:graphicData>
              </a:graphic>
            </wp:inline>
          </w:drawing>
        </w:r>
      </w:ins>
    </w:p>
    <w:p w:rsidR="00FD69B4" w:rsidRDefault="00FD69B4">
      <w:pPr>
        <w:pStyle w:val="Legenda"/>
        <w:rPr>
          <w:ins w:id="955" w:author="Tomek Tomek" w:date="2017-07-01T12:26:00Z"/>
        </w:rPr>
        <w:pPrChange w:id="956" w:author="Tomek Tomek" w:date="2017-07-01T12:26:00Z">
          <w:pPr>
            <w:ind w:firstLine="720"/>
          </w:pPr>
        </w:pPrChange>
      </w:pPr>
      <w:ins w:id="957" w:author="Tomek Tomek" w:date="2017-07-01T12:26:00Z">
        <w:r>
          <w:t xml:space="preserve">Rysunek </w:t>
        </w:r>
        <w:r>
          <w:fldChar w:fldCharType="begin"/>
        </w:r>
        <w:r>
          <w:instrText xml:space="preserve"> SEQ Rysunek \* ARABIC </w:instrText>
        </w:r>
      </w:ins>
      <w:r>
        <w:fldChar w:fldCharType="separate"/>
      </w:r>
      <w:ins w:id="958" w:author="Tomek Tomek" w:date="2017-07-03T22:30:00Z">
        <w:r w:rsidR="007A2824">
          <w:rPr>
            <w:noProof/>
          </w:rPr>
          <w:t>4</w:t>
        </w:r>
      </w:ins>
      <w:ins w:id="959" w:author="Tomek Tomek" w:date="2017-07-01T12:26:00Z">
        <w:r>
          <w:fldChar w:fldCharType="end"/>
        </w:r>
        <w:r>
          <w:t>: Schemat bazy danych użytkowników aplikacji</w:t>
        </w:r>
      </w:ins>
    </w:p>
    <w:p w:rsidR="0049230C" w:rsidDel="00FD69B4" w:rsidRDefault="00D650D2" w:rsidP="007A2824">
      <w:pPr>
        <w:ind w:firstLine="0"/>
        <w:rPr>
          <w:del w:id="960" w:author="Tomek Tomek" w:date="2017-07-01T12:26:00Z"/>
        </w:rPr>
      </w:pPr>
      <w:ins w:id="961" w:author="Tomek Tomek" w:date="2017-07-03T21:12:00Z">
        <w:r>
          <w:tab/>
        </w:r>
      </w:ins>
      <w:del w:id="962" w:author="Tomek Tomek" w:date="2017-07-01T12:26:00Z">
        <w:r w:rsidR="00BD1C04" w:rsidDel="00FD69B4">
          <w:delText>&lt;rycina&gt;</w:delText>
        </w:r>
      </w:del>
    </w:p>
    <w:p w:rsidR="0049230C" w:rsidRDefault="00BD1C04" w:rsidP="00D650D2">
      <w:pPr>
        <w:ind w:firstLine="0"/>
        <w:pPrChange w:id="963" w:author="Tomek Tomek" w:date="2017-07-03T21:12:00Z">
          <w:pPr>
            <w:ind w:firstLine="720"/>
          </w:pPr>
        </w:pPrChange>
      </w:pPr>
      <w:bookmarkStart w:id="964" w:name="_o7hzevkla4vb" w:colFirst="0" w:colLast="0"/>
      <w:bookmarkEnd w:id="964"/>
      <w:r>
        <w:t xml:space="preserve">Dane, które identyfikują dzieła sztuki są przechowywane lokalnie, w bazie danych zaimplementowanej w aplikacji. System operacyjny Android posiada wbudowaną obsługę takich baz, dzięki implementacji klasy SQLiteOpenHelper. Baza ta przechowuje podstawowe informacje o przedmiotach oraz opisy, wykorzystywane w module rozszerzonej rzeczywistości. Ze względu na fakt, iż kluczową funkcjonalnością aplikacji jest możliwość dostosowania poziomu wyświetlanych treści, konieczne było przygotowanie różnorodnych wersji opisów, które mogą zostać wykorzystane w zależności od woli użytkownika. </w:t>
      </w:r>
    </w:p>
    <w:p w:rsidR="007F7686" w:rsidRDefault="007F7686">
      <w:pPr>
        <w:keepNext/>
        <w:ind w:firstLine="0"/>
        <w:rPr>
          <w:ins w:id="965" w:author="Tomek Tomek" w:date="2017-06-30T15:05:00Z"/>
        </w:rPr>
        <w:pPrChange w:id="966" w:author="Tomek Tomek" w:date="2017-06-30T15:05:00Z">
          <w:pPr>
            <w:ind w:firstLine="0"/>
          </w:pPr>
        </w:pPrChange>
      </w:pPr>
      <w:bookmarkStart w:id="967" w:name="_dyfd0218awin" w:colFirst="0" w:colLast="0"/>
      <w:bookmarkEnd w:id="967"/>
      <w:ins w:id="968" w:author="Tomek Tomek" w:date="2017-06-30T15:05:00Z">
        <w:r>
          <w:rPr>
            <w:noProof/>
          </w:rPr>
          <w:drawing>
            <wp:inline distT="0" distB="0" distL="0" distR="0" wp14:anchorId="79C5ACEC" wp14:editId="50D1589E">
              <wp:extent cx="2705100" cy="22669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266950"/>
                      </a:xfrm>
                      <a:prstGeom prst="rect">
                        <a:avLst/>
                      </a:prstGeom>
                      <a:noFill/>
                      <a:ln>
                        <a:noFill/>
                      </a:ln>
                    </pic:spPr>
                  </pic:pic>
                </a:graphicData>
              </a:graphic>
            </wp:inline>
          </w:drawing>
        </w:r>
      </w:ins>
    </w:p>
    <w:p w:rsidR="007F7686" w:rsidRDefault="007F7686">
      <w:pPr>
        <w:pStyle w:val="Legenda"/>
        <w:rPr>
          <w:ins w:id="969" w:author="Tomek Tomek" w:date="2017-06-30T15:05:00Z"/>
        </w:rPr>
        <w:pPrChange w:id="970" w:author="Tomek Tomek" w:date="2017-06-30T15:05:00Z">
          <w:pPr>
            <w:ind w:firstLine="0"/>
          </w:pPr>
        </w:pPrChange>
      </w:pPr>
      <w:ins w:id="971" w:author="Tomek Tomek" w:date="2017-06-30T15:05:00Z">
        <w:r>
          <w:t xml:space="preserve">Rysunek </w:t>
        </w:r>
        <w:r>
          <w:fldChar w:fldCharType="begin"/>
        </w:r>
        <w:r>
          <w:instrText xml:space="preserve"> SEQ Rysunek \* ARABIC </w:instrText>
        </w:r>
      </w:ins>
      <w:r>
        <w:fldChar w:fldCharType="separate"/>
      </w:r>
      <w:ins w:id="972" w:author="Tomek Tomek" w:date="2017-07-03T22:30:00Z">
        <w:r w:rsidR="007A2824">
          <w:rPr>
            <w:noProof/>
          </w:rPr>
          <w:t>5</w:t>
        </w:r>
      </w:ins>
      <w:ins w:id="973" w:author="Tomek Tomek" w:date="2017-06-30T15:05:00Z">
        <w:r>
          <w:fldChar w:fldCharType="end"/>
        </w:r>
        <w:r>
          <w:t>: Schemat bazy danych przechowującej opisy dzieł sztuki</w:t>
        </w:r>
      </w:ins>
    </w:p>
    <w:p w:rsidR="0049230C" w:rsidDel="007F7686" w:rsidRDefault="00BD1C04" w:rsidP="00547FAE">
      <w:pPr>
        <w:ind w:firstLine="0"/>
        <w:rPr>
          <w:del w:id="974" w:author="Tomek Tomek" w:date="2017-06-30T15:05:00Z"/>
        </w:rPr>
      </w:pPr>
      <w:del w:id="975" w:author="Tomek Tomek" w:date="2017-06-30T15:05:00Z">
        <w:r w:rsidDel="007F7686">
          <w:delText>&lt;rycina&gt;</w:delText>
        </w:r>
      </w:del>
      <w:ins w:id="976" w:author="Tomek Tomek" w:date="2017-07-03T21:13:00Z">
        <w:r w:rsidR="00EC6392">
          <w:tab/>
        </w:r>
      </w:ins>
    </w:p>
    <w:p w:rsidR="0049230C" w:rsidRDefault="00BD1C04" w:rsidP="00547FAE">
      <w:pPr>
        <w:ind w:firstLine="0"/>
      </w:pPr>
      <w:bookmarkStart w:id="977" w:name="_thft1j8k0dl5" w:colFirst="0" w:colLast="0"/>
      <w:bookmarkEnd w:id="977"/>
      <w:del w:id="978" w:author="Tomek Tomek" w:date="2017-07-03T21:13:00Z">
        <w:r w:rsidDel="00EC6392">
          <w:tab/>
        </w:r>
      </w:del>
      <w:r>
        <w:t xml:space="preserve">Trzecim sposobem przechowywania danych jest wykorzystanie wbudowanego interfejsu SharedPreferences. Pozwala on na zapis i odczyt danych, również po zamknięciu aplikacji. </w:t>
      </w:r>
      <w:r>
        <w:lastRenderedPageBreak/>
        <w:t>Funkcjonalność ta została użyta, by użytkownik, który wyrazi taką chęć, mógł przy kolejnym użyciu aplikacji korzystać z niej bez konieczności powtórnego logowania. System przechowuje dane zapisywane przy pomocy SharedPreferences w folderze danych aplikacji. Są one dostępne zawsze, jeśli tylko pamięć telefonu działa poprawnie. Użycie SharedPreferences jest metodą, która posiada bardzo ograniczone możliwości zastosowania, ze względu na mały zbiór typów danych jakie obsługuje. Nie jest to dobre rozwiązanie dla dużych i skomplikowanych struktur danych, lecz nadaje się idealnie do realizacji funkcji automatycznego logowania, poprzez przechowywanie wartości zmiennej typu boolean, informującej o ciągłym zalogowaniu.</w:t>
      </w:r>
    </w:p>
    <w:p w:rsidR="0049230C" w:rsidRDefault="00BD1C04" w:rsidP="002E4159">
      <w:pPr>
        <w:ind w:firstLine="0"/>
      </w:pPr>
      <w:bookmarkStart w:id="979" w:name="_98a0n652akpj" w:colFirst="0" w:colLast="0"/>
      <w:bookmarkEnd w:id="979"/>
      <w:r>
        <w:tab/>
        <w:t xml:space="preserve">Wykorzystanie różnorakich sposobów przechowywania danych podyktowane jest kilkoma względami. Przy realizacji tego zagadnienia kierowano się w dużej mierze elastycznością aplikacji i wygodą potencjalnego użytkownika. Właśnie z tego powodu dane kont są przechowywane na serwerze. Umożliwia to bowiem dostęp do konta z różnych urządzeń, bez konieczności każdorazowego zakładania konta i wypełniania formularza. Wygoda korzystania z programu jest powiązana również z możliwością pracy w trybie offline - bez pobierania danych z Internetu. Umożliwiają to dane przechowywane w pamięci urządzenia, a wśród nich najważniejsze - opisy dzieł sztuki. </w:t>
      </w:r>
    </w:p>
    <w:p w:rsidR="0049230C" w:rsidRDefault="00BD1C04" w:rsidP="00D650D2">
      <w:pPr>
        <w:pPrChange w:id="980" w:author="Tomek Tomek" w:date="2017-07-03T21:12:00Z">
          <w:pPr>
            <w:ind w:firstLine="720"/>
          </w:pPr>
        </w:pPrChange>
      </w:pPr>
      <w:bookmarkStart w:id="981" w:name="_8plogm451j1g" w:colFirst="0" w:colLast="0"/>
      <w:bookmarkEnd w:id="981"/>
      <w:r>
        <w:t xml:space="preserve">Innym powodem, który wyjaśnia różnorodność użytych form przechowywania danych jest zróżnicowanie tychże. Dla poprawnego działania aplikacja musi posiadać zarówno złożone struktury, w postaci rekordów baz danych, jak </w:t>
      </w:r>
      <w:del w:id="982" w:author="Tomek Tomek" w:date="2017-07-01T12:27:00Z">
        <w:r w:rsidDel="00FD69B4">
          <w:delText>i  elementy</w:delText>
        </w:r>
      </w:del>
      <w:ins w:id="983" w:author="Tomek Tomek" w:date="2017-07-01T12:27:00Z">
        <w:r w:rsidR="00FD69B4">
          <w:t>i elementy</w:t>
        </w:r>
      </w:ins>
      <w:r>
        <w:t>,</w:t>
      </w:r>
      <w:ins w:id="984" w:author="Tomek Tomek" w:date="2017-07-01T12:27:00Z">
        <w:r w:rsidR="00FD69B4">
          <w:t xml:space="preserve"> </w:t>
        </w:r>
      </w:ins>
      <w:r>
        <w:t xml:space="preserve">na przykład zmienne typów prostych. </w:t>
      </w:r>
    </w:p>
    <w:p w:rsidR="0049230C" w:rsidDel="00D650D2" w:rsidRDefault="00BD1C04" w:rsidP="00D650D2">
      <w:pPr>
        <w:rPr>
          <w:del w:id="985" w:author="Tomek Tomek" w:date="2017-06-30T14:54:00Z"/>
        </w:rPr>
        <w:pPrChange w:id="986" w:author="Tomek Tomek" w:date="2017-07-03T21:12:00Z">
          <w:pPr>
            <w:ind w:firstLine="720"/>
          </w:pPr>
        </w:pPrChange>
      </w:pPr>
      <w:bookmarkStart w:id="987" w:name="_q8qbolva75io" w:colFirst="0" w:colLast="0"/>
      <w:bookmarkEnd w:id="987"/>
      <w:r>
        <w:t>Rozważając możliwości przechowywania danych i zastosowane w aplikacji rozwiązania, nie sposób pominąć aspektu dydaktycznego.  Dzięki wykorzystaniu trzech odmiennych sposobów pracy z danymi było możliwe poznanie podstaw języka skryptowego PHP i sposobów komunikacji z serwerem, podstawowych operacji na bazach danych SQL oraz opcji dostarczonych przez Twórców systemu Android. Doświadczenia zdobyte podczas projektowania i realizacji tychże rozwiązań, w tym poznanie ograniczeń i słabości każdej z metod</w:t>
      </w:r>
      <w:ins w:id="988" w:author="Tomek Tomek" w:date="2017-06-30T14:54:00Z">
        <w:r w:rsidR="00B55BCC">
          <w:t>,</w:t>
        </w:r>
      </w:ins>
      <w:del w:id="989" w:author="Tomek Tomek" w:date="2017-06-30T14:54:00Z">
        <w:r w:rsidDel="00B55BCC">
          <w:delText xml:space="preserve">, </w:delText>
        </w:r>
      </w:del>
      <w:r>
        <w:t xml:space="preserve"> mogą być także przydatne przy implementacji kolejnych wersji aplikacji. </w:t>
      </w:r>
    </w:p>
    <w:p w:rsidR="00D650D2" w:rsidRDefault="00D650D2" w:rsidP="00D650D2">
      <w:pPr>
        <w:rPr>
          <w:ins w:id="990" w:author="Tomek Tomek" w:date="2017-07-03T21:12:00Z"/>
        </w:rPr>
        <w:pPrChange w:id="991" w:author="Tomek Tomek" w:date="2017-07-03T21:12:00Z">
          <w:pPr>
            <w:ind w:firstLine="0"/>
          </w:pPr>
        </w:pPrChange>
      </w:pPr>
    </w:p>
    <w:p w:rsidR="00D650D2" w:rsidRDefault="00EC6392" w:rsidP="00EC6392">
      <w:pPr>
        <w:pStyle w:val="Nagwek2"/>
        <w:rPr>
          <w:ins w:id="992" w:author="Tomek Tomek" w:date="2017-07-03T21:16:00Z"/>
        </w:rPr>
        <w:pPrChange w:id="993" w:author="Tomek Tomek" w:date="2017-07-03T21:14:00Z">
          <w:pPr>
            <w:ind w:firstLine="0"/>
          </w:pPr>
        </w:pPrChange>
      </w:pPr>
      <w:bookmarkStart w:id="994" w:name="_Toc486884540"/>
      <w:ins w:id="995" w:author="Tomek Tomek" w:date="2017-07-03T21:14:00Z">
        <w:r>
          <w:t>Moduł rzeczywistości rozszerzonej</w:t>
        </w:r>
      </w:ins>
      <w:bookmarkEnd w:id="994"/>
    </w:p>
    <w:p w:rsidR="00EC6392" w:rsidRDefault="00EC6392" w:rsidP="00EC6392">
      <w:pPr>
        <w:rPr>
          <w:ins w:id="996" w:author="Tomek Tomek" w:date="2017-07-03T21:35:00Z"/>
        </w:rPr>
        <w:pPrChange w:id="997" w:author="Tomek Tomek" w:date="2017-07-03T21:16:00Z">
          <w:pPr>
            <w:ind w:firstLine="0"/>
          </w:pPr>
        </w:pPrChange>
      </w:pPr>
      <w:ins w:id="998" w:author="Tomek Tomek" w:date="2017-07-03T21:16:00Z">
        <w:r>
          <w:t xml:space="preserve">Moduł rzeczywistości rozszerzonej stanowi główną funkcjonalność przewodnika muzealnego tworzonego w ramach tej pracy. </w:t>
        </w:r>
      </w:ins>
      <w:ins w:id="999" w:author="Tomek Tomek" w:date="2017-07-03T21:17:00Z">
        <w:r>
          <w:t>Sposób jego implementacji w sposób oczywisty wpływa na wrażenie, jakie program pozostawia u swoich użytkowników, bowiem właśnie tę aktywność będą oni użytkowali najczęściej</w:t>
        </w:r>
      </w:ins>
      <w:ins w:id="1000" w:author="Tomek Tomek" w:date="2017-07-03T21:18:00Z">
        <w:r>
          <w:t>, korzystając z aplikacji</w:t>
        </w:r>
      </w:ins>
      <w:ins w:id="1001" w:author="Tomek Tomek" w:date="2017-07-03T21:17:00Z">
        <w:r>
          <w:t>.</w:t>
        </w:r>
      </w:ins>
      <w:ins w:id="1002" w:author="Tomek Tomek" w:date="2017-07-03T21:18:00Z">
        <w:r>
          <w:t xml:space="preserve"> </w:t>
        </w:r>
      </w:ins>
      <w:ins w:id="1003" w:author="Tomek Tomek" w:date="2017-07-03T21:33:00Z">
        <w:r w:rsidR="0041579D">
          <w:t xml:space="preserve">Wobec tego dołożono wszelkich starań, aby używanie modułu było intuicyjne i pozwalało na </w:t>
        </w:r>
      </w:ins>
      <w:ins w:id="1004" w:author="Tomek Tomek" w:date="2017-07-03T21:34:00Z">
        <w:r w:rsidR="0041579D">
          <w:t xml:space="preserve">skuteczne </w:t>
        </w:r>
      </w:ins>
      <w:ins w:id="1005" w:author="Tomek Tomek" w:date="2017-07-03T21:33:00Z">
        <w:r w:rsidR="0041579D">
          <w:t>zdobycie informacji</w:t>
        </w:r>
      </w:ins>
      <w:ins w:id="1006" w:author="Tomek Tomek" w:date="2017-07-03T21:35:00Z">
        <w:r w:rsidR="0041579D">
          <w:t xml:space="preserve"> o dziełach sztuki.</w:t>
        </w:r>
      </w:ins>
    </w:p>
    <w:p w:rsidR="0041579D" w:rsidRDefault="0041579D" w:rsidP="00EC6392">
      <w:pPr>
        <w:rPr>
          <w:ins w:id="1007" w:author="Tomek Tomek" w:date="2017-07-03T22:09:00Z"/>
        </w:rPr>
        <w:pPrChange w:id="1008" w:author="Tomek Tomek" w:date="2017-07-03T21:16:00Z">
          <w:pPr>
            <w:ind w:firstLine="0"/>
          </w:pPr>
        </w:pPrChange>
      </w:pPr>
      <w:ins w:id="1009" w:author="Tomek Tomek" w:date="2017-07-03T21:35:00Z">
        <w:r>
          <w:lastRenderedPageBreak/>
          <w:t xml:space="preserve">Dodatkowym warunkiem nałożonym przed rozpoczęciem implementacji było znalezienie sposobu, by móc używać </w:t>
        </w:r>
      </w:ins>
      <w:ins w:id="1010" w:author="Tomek Tomek" w:date="2017-07-03T21:56:00Z">
        <w:r w:rsidR="001941C1">
          <w:t>aplikacji jak</w:t>
        </w:r>
      </w:ins>
      <w:ins w:id="1011" w:author="Tomek Tomek" w:date="2017-07-03T21:35:00Z">
        <w:r>
          <w:t xml:space="preserve">o prototypu, już dla wystawy </w:t>
        </w:r>
      </w:ins>
      <w:ins w:id="1012" w:author="Tomek Tomek" w:date="2017-07-03T21:36:00Z">
        <w:r>
          <w:t xml:space="preserve">organizowanej przez </w:t>
        </w:r>
      </w:ins>
      <w:ins w:id="1013" w:author="Tomek Tomek" w:date="2017-07-03T21:35:00Z">
        <w:r>
          <w:t>Muzeum Sztuki Współczesnej w Warszawie</w:t>
        </w:r>
      </w:ins>
      <w:ins w:id="1014" w:author="Tomek Tomek" w:date="2017-07-03T21:36:00Z">
        <w:r>
          <w:t>, o której uprzednio wspomniano</w:t>
        </w:r>
      </w:ins>
      <w:ins w:id="1015" w:author="Tomek Tomek" w:date="2017-07-03T21:35:00Z">
        <w:r>
          <w:t>.</w:t>
        </w:r>
      </w:ins>
      <w:ins w:id="1016" w:author="Tomek Tomek" w:date="2017-07-03T21:36:00Z">
        <w:r>
          <w:t xml:space="preserve"> P</w:t>
        </w:r>
      </w:ins>
      <w:ins w:id="1017" w:author="Tomek Tomek" w:date="2017-07-03T21:37:00Z">
        <w:r>
          <w:t xml:space="preserve">o konsultacjach z przedstawicielami Muzeum stało się jasne, że </w:t>
        </w:r>
        <w:r w:rsidR="00390123">
          <w:t>zastosowanie systemu</w:t>
        </w:r>
      </w:ins>
      <w:ins w:id="1018" w:author="Tomek Tomek" w:date="2017-07-03T21:57:00Z">
        <w:r w:rsidR="00774850">
          <w:t xml:space="preserve"> zewnętrznych znaczników (na przykład w postaci QR kodów) nie jest możliwe. </w:t>
        </w:r>
      </w:ins>
      <w:ins w:id="1019" w:author="Tomek Tomek" w:date="2017-07-03T21:58:00Z">
        <w:r w:rsidR="00774850">
          <w:t xml:space="preserve">W przypadku wymienionej wystawy nie było możliwe naniesienie zmian do muzealnego projektu, natomiast w przypadku potencjalnego użycia aplikacji dla kolejnych ekshibicji, dało się wyczuć wyraźną niechęć </w:t>
        </w:r>
      </w:ins>
      <w:ins w:id="1020" w:author="Tomek Tomek" w:date="2017-07-03T21:59:00Z">
        <w:r w:rsidR="00774850">
          <w:t xml:space="preserve">muzealników </w:t>
        </w:r>
      </w:ins>
      <w:ins w:id="1021" w:author="Tomek Tomek" w:date="2017-07-03T21:58:00Z">
        <w:r w:rsidR="00774850">
          <w:t xml:space="preserve">do dodawania </w:t>
        </w:r>
      </w:ins>
      <w:ins w:id="1022" w:author="Tomek Tomek" w:date="2017-07-03T22:00:00Z">
        <w:r w:rsidR="00774850">
          <w:t>opisom</w:t>
        </w:r>
      </w:ins>
      <w:ins w:id="1023" w:author="Tomek Tomek" w:date="2017-07-03T21:58:00Z">
        <w:r w:rsidR="00774850">
          <w:t xml:space="preserve"> dzieł dodatkowych elementów</w:t>
        </w:r>
      </w:ins>
      <w:ins w:id="1024" w:author="Tomek Tomek" w:date="2017-07-03T22:00:00Z">
        <w:r w:rsidR="00774850">
          <w:t xml:space="preserve"> graficznych. Kategorycznie została też odrzucona możliwość wykorzystania samych rzeźb jako znaczników, ze względu na możliwość ich uszkodzenia. W obliczu tak postawionych warunków zdecydowano się na zastosowanie wbudowanego w platformę Vuforia systemu rozpoznawania tekstu. </w:t>
        </w:r>
      </w:ins>
      <w:ins w:id="1025" w:author="Tomek Tomek" w:date="2017-07-03T22:01:00Z">
        <w:r w:rsidR="00774850">
          <w:t xml:space="preserve">Dzięki temu było możliwe użycie opisów dzieł, które zostały już wydrukowane i powieszone na ścianach Muzeum. W związku z tym stworzono </w:t>
        </w:r>
      </w:ins>
      <w:ins w:id="1026" w:author="Tomek Tomek" w:date="2017-07-03T22:05:00Z">
        <w:r w:rsidR="00774850">
          <w:t xml:space="preserve">i dodano do programu </w:t>
        </w:r>
      </w:ins>
      <w:ins w:id="1027" w:author="Tomek Tomek" w:date="2017-07-03T22:01:00Z">
        <w:r w:rsidR="00774850">
          <w:t xml:space="preserve">bazę </w:t>
        </w:r>
      </w:ins>
      <w:ins w:id="1028" w:author="Tomek Tomek" w:date="2017-07-03T22:02:00Z">
        <w:r w:rsidR="00774850">
          <w:t xml:space="preserve">polskich </w:t>
        </w:r>
      </w:ins>
      <w:ins w:id="1029" w:author="Tomek Tomek" w:date="2017-07-03T22:01:00Z">
        <w:r w:rsidR="00774850">
          <w:t>słów, które są</w:t>
        </w:r>
      </w:ins>
      <w:ins w:id="1030" w:author="Tomek Tomek" w:date="2017-07-03T22:02:00Z">
        <w:r w:rsidR="00774850">
          <w:t xml:space="preserve"> rozpoznawane przez a</w:t>
        </w:r>
      </w:ins>
      <w:ins w:id="1031" w:author="Tomek Tomek" w:date="2017-07-03T22:05:00Z">
        <w:r w:rsidR="00774850">
          <w:t>lgorytm.</w:t>
        </w:r>
      </w:ins>
      <w:ins w:id="1032" w:author="Tomek Tomek" w:date="2017-07-03T22:07:00Z">
        <w:r w:rsidR="005A6228">
          <w:t xml:space="preserve"> Rozwiązanie to dobrze spełnia swoją rolę, chociaż czas po jakim słowo kluczowe zostanie rozpoznane nie zawsze jest zadowalający i zależy zarówno od oświetlenia pomieszczenia, jak i odległości kamery od nadrukowanego opisu.</w:t>
        </w:r>
      </w:ins>
    </w:p>
    <w:p w:rsidR="005A6228" w:rsidRDefault="005A6228" w:rsidP="005A6228">
      <w:pPr>
        <w:pStyle w:val="Nagwek2"/>
        <w:rPr>
          <w:ins w:id="1033" w:author="Tomek Tomek" w:date="2017-07-03T22:11:00Z"/>
        </w:rPr>
        <w:pPrChange w:id="1034" w:author="Tomek Tomek" w:date="2017-07-03T22:09:00Z">
          <w:pPr>
            <w:ind w:firstLine="0"/>
          </w:pPr>
        </w:pPrChange>
      </w:pPr>
      <w:bookmarkStart w:id="1035" w:name="_Toc486884541"/>
      <w:ins w:id="1036" w:author="Tomek Tomek" w:date="2017-07-03T22:09:00Z">
        <w:r>
          <w:t>System oceny wiedzy użytkownika</w:t>
        </w:r>
      </w:ins>
      <w:bookmarkEnd w:id="1035"/>
    </w:p>
    <w:p w:rsidR="005A6228" w:rsidRDefault="005A6228" w:rsidP="005A6228">
      <w:pPr>
        <w:rPr>
          <w:ins w:id="1037" w:author="Tomek Tomek" w:date="2017-07-03T22:24:00Z"/>
        </w:rPr>
        <w:pPrChange w:id="1038" w:author="Tomek Tomek" w:date="2017-07-03T22:11:00Z">
          <w:pPr>
            <w:ind w:firstLine="0"/>
          </w:pPr>
        </w:pPrChange>
      </w:pPr>
      <w:ins w:id="1039" w:author="Tomek Tomek" w:date="2017-07-03T22:12:00Z">
        <w:r>
          <w:t xml:space="preserve">Celem aplikacji jest dostarczanie informacji o dziełach sztuki, które będą odpowiadać poziomem </w:t>
        </w:r>
      </w:ins>
      <w:ins w:id="1040" w:author="Tomek Tomek" w:date="2017-07-03T22:13:00Z">
        <w:r>
          <w:t>stanowi</w:t>
        </w:r>
      </w:ins>
      <w:ins w:id="1041" w:author="Tomek Tomek" w:date="2017-07-03T22:12:00Z">
        <w:r>
          <w:t xml:space="preserve"> wiedzy użytkownika. </w:t>
        </w:r>
      </w:ins>
      <w:ins w:id="1042" w:author="Tomek Tomek" w:date="2017-07-03T22:14:00Z">
        <w:r>
          <w:t>Przekazanie treści, która z jednej strony nie spowoduje znużenia, z drugiej zaś nie zniechęci do dalszego zwiedzania wystaw wydaje się być warunkiem koniecznym do popularyzacji sztuki.</w:t>
        </w:r>
      </w:ins>
      <w:ins w:id="1043" w:author="Tomek Tomek" w:date="2017-07-03T22:16:00Z">
        <w:r>
          <w:t xml:space="preserve"> Realizacja tego celu w przewodniku muzealnym, który jest przedmiotem tej pracy inżynierskiej sprowadziła się do utworzenia obligatoryjnego kwestionariusza użytkownika</w:t>
        </w:r>
      </w:ins>
      <w:ins w:id="1044" w:author="Tomek Tomek" w:date="2017-07-03T22:17:00Z">
        <w:r w:rsidR="00FE4FE3">
          <w:t xml:space="preserve">. Pytania w nim zawarte obejmowały wykształcenie, częstotliwość odwiedzania placówek kultury i subiektywnego odczucia na temat stanu własnej wiedzy. </w:t>
        </w:r>
      </w:ins>
      <w:ins w:id="1045" w:author="Tomek Tomek" w:date="2017-07-03T22:21:00Z">
        <w:r w:rsidR="00FE4FE3">
          <w:t xml:space="preserve">Każda z odpowiedzi ma swoją wagę, w postaci liczby naturalnej, a ich suma tworzy wynik kwestionariusza, który wpływa na treść wyświetlanych informacji o dziełach. </w:t>
        </w:r>
      </w:ins>
      <w:ins w:id="1046" w:author="Tomek Tomek" w:date="2017-07-03T22:22:00Z">
        <w:r w:rsidR="00FE4FE3">
          <w:t xml:space="preserve">Obecnie aplikacja posiada trzy poziomy opisów dzieł sztuki, co oznacza, że wynik formularza zostaje zakwalifikowany do jednego z trzech przedziałów. </w:t>
        </w:r>
      </w:ins>
    </w:p>
    <w:p w:rsidR="00FE4FE3" w:rsidRPr="007A2824" w:rsidRDefault="00FE4FE3" w:rsidP="005A6228">
      <w:pPr>
        <w:rPr>
          <w:ins w:id="1047" w:author="Tomek Tomek" w:date="2017-07-03T21:12:00Z"/>
        </w:rPr>
        <w:pPrChange w:id="1048" w:author="Tomek Tomek" w:date="2017-07-03T22:11:00Z">
          <w:pPr>
            <w:ind w:firstLine="0"/>
          </w:pPr>
        </w:pPrChange>
      </w:pPr>
      <w:ins w:id="1049" w:author="Tomek Tomek" w:date="2017-07-03T22:24:00Z">
        <w:r>
          <w:t xml:space="preserve">Tak przygotowany system pozwala na wyświetlanie różnorodnych informacji. Autor zdaje sobie jednak sprawę, że tak jak w przypadku samych opisów dzieł, również w przypadku formularza należy porozumieć się z ekspertami, którzy będą w stanie w odpowiedni sposób zmodyfikować zestaw pytań i wagi przypisane poszczególnym odpowiedziom. </w:t>
        </w:r>
      </w:ins>
      <w:ins w:id="1050" w:author="Tomek Tomek" w:date="2017-07-03T22:27:00Z">
        <w:r>
          <w:t xml:space="preserve">Ciekawym rozwiązaniem byłoby też automatyczne zbieranie informacji zwrotnych od użytkowników – </w:t>
        </w:r>
      </w:ins>
      <w:ins w:id="1051" w:author="Tomek Tomek" w:date="2017-07-03T22:28:00Z">
        <w:r>
          <w:t>monitorowanie,</w:t>
        </w:r>
      </w:ins>
      <w:ins w:id="1052" w:author="Tomek Tomek" w:date="2017-07-03T22:27:00Z">
        <w:r>
          <w:t xml:space="preserve"> kiedy zapragnęli uzyskać inny poziom </w:t>
        </w:r>
      </w:ins>
      <w:ins w:id="1053" w:author="Tomek Tomek" w:date="2017-07-03T22:28:00Z">
        <w:r>
          <w:t>informacji</w:t>
        </w:r>
      </w:ins>
      <w:ins w:id="1054" w:author="Tomek Tomek" w:date="2017-07-03T22:27:00Z">
        <w:r>
          <w:t xml:space="preserve"> niż ten, który wynikał z wyniku ich formularza. </w:t>
        </w:r>
      </w:ins>
      <w:ins w:id="1055" w:author="Tomek Tomek" w:date="2017-07-03T22:28:00Z">
        <w:r>
          <w:t>Na tej podstawie można byłoby wykonać analizy statystyczne i modyfikować wagi odpowiedzi i zakresy przedziałów.</w:t>
        </w:r>
      </w:ins>
      <w:ins w:id="1056" w:author="Tomek Tomek" w:date="2017-07-03T22:29:00Z">
        <w:r w:rsidR="007A2824">
          <w:t xml:space="preserve"> </w:t>
        </w:r>
      </w:ins>
      <w:ins w:id="1057" w:author="Tomek Tomek" w:date="2017-07-03T22:30:00Z">
        <w:r w:rsidR="007A2824">
          <w:t xml:space="preserve">Niestety nie jest </w:t>
        </w:r>
        <w:r w:rsidR="007A2824">
          <w:lastRenderedPageBreak/>
          <w:t>to możliwe, dopóki aplikacja nie jest dostępna szerokiemu gronu użytkownikó</w:t>
        </w:r>
      </w:ins>
      <w:ins w:id="1058" w:author="Tomek Tomek" w:date="2017-07-03T22:31:00Z">
        <w:r w:rsidR="007A2824">
          <w:t>w, wobec czego taki inteligentny, uczący się system nie jest przedmiotem tej pracy.</w:t>
        </w:r>
      </w:ins>
    </w:p>
    <w:p w:rsidR="00EC6392" w:rsidRDefault="00FE4FE3" w:rsidP="00FE4FE3">
      <w:pPr>
        <w:pStyle w:val="Nagwek2"/>
        <w:rPr>
          <w:ins w:id="1059" w:author="Tomek Tomek" w:date="2017-07-03T22:19:00Z"/>
        </w:rPr>
        <w:pPrChange w:id="1060" w:author="Tomek Tomek" w:date="2017-07-03T22:19:00Z">
          <w:pPr>
            <w:ind w:firstLine="720"/>
          </w:pPr>
        </w:pPrChange>
      </w:pPr>
      <w:ins w:id="1061" w:author="Tomek Tomek" w:date="2017-07-03T22:18:00Z">
        <w:r>
          <w:tab/>
        </w:r>
        <w:bookmarkStart w:id="1062" w:name="_Toc486884542"/>
        <w:r>
          <w:t>Perspektywy rozwoju aplikacji</w:t>
        </w:r>
      </w:ins>
      <w:bookmarkEnd w:id="1062"/>
    </w:p>
    <w:p w:rsidR="00FE4FE3" w:rsidRDefault="007A2824" w:rsidP="00FE4FE3">
      <w:pPr>
        <w:rPr>
          <w:ins w:id="1063" w:author="Tomek Tomek" w:date="2017-07-03T22:39:00Z"/>
        </w:rPr>
        <w:pPrChange w:id="1064" w:author="Tomek Tomek" w:date="2017-07-03T22:19:00Z">
          <w:pPr>
            <w:ind w:firstLine="720"/>
          </w:pPr>
        </w:pPrChange>
      </w:pPr>
      <w:ins w:id="1065" w:author="Tomek Tomek" w:date="2017-07-03T22:36:00Z">
        <w:r>
          <w:t xml:space="preserve">W </w:t>
        </w:r>
      </w:ins>
      <w:ins w:id="1066" w:author="Tomek Tomek" w:date="2017-07-03T22:38:00Z">
        <w:r>
          <w:t xml:space="preserve">fazie implementacji </w:t>
        </w:r>
      </w:ins>
      <w:ins w:id="1067" w:author="Tomek Tomek" w:date="2017-07-03T22:36:00Z">
        <w:r>
          <w:t xml:space="preserve">aplikacji zostały przygotowane pewne </w:t>
        </w:r>
      </w:ins>
      <w:ins w:id="1068" w:author="Tomek Tomek" w:date="2017-07-03T22:37:00Z">
        <w:r>
          <w:t xml:space="preserve">niewykorzystane </w:t>
        </w:r>
      </w:ins>
      <w:ins w:id="1069" w:author="Tomek Tomek" w:date="2017-07-03T22:36:00Z">
        <w:r>
          <w:t>opcje</w:t>
        </w:r>
      </w:ins>
      <w:ins w:id="1070" w:author="Tomek Tomek" w:date="2017-07-03T22:37:00Z">
        <w:r>
          <w:t xml:space="preserve"> i funkcjonalności</w:t>
        </w:r>
      </w:ins>
      <w:ins w:id="1071" w:author="Tomek Tomek" w:date="2017-07-03T22:38:00Z">
        <w:r w:rsidR="00E336A3">
          <w:t xml:space="preserve">. Pewne rozwiązania zostały przygotowane w taki sposób, żeby modyfikacje i rozszerzenia projektu nie stwarzały konieczności pisania kodu źródłowego. </w:t>
        </w:r>
      </w:ins>
    </w:p>
    <w:p w:rsidR="00E336A3" w:rsidRPr="007A2824" w:rsidRDefault="00E336A3" w:rsidP="00FE4FE3">
      <w:pPr>
        <w:rPr>
          <w:ins w:id="1072" w:author="Tomek Tomek" w:date="2017-07-03T21:19:00Z"/>
        </w:rPr>
        <w:pPrChange w:id="1073" w:author="Tomek Tomek" w:date="2017-07-03T22:19:00Z">
          <w:pPr>
            <w:ind w:firstLine="720"/>
          </w:pPr>
        </w:pPrChange>
      </w:pPr>
      <w:ins w:id="1074" w:author="Tomek Tomek" w:date="2017-07-03T22:39:00Z">
        <w:r>
          <w:t xml:space="preserve">Jedną z takich funkcjonalności jest możliwość wyboru placówki kultury, która będzie zwiedzana. </w:t>
        </w:r>
      </w:ins>
      <w:ins w:id="1075" w:author="Tomek Tomek" w:date="2017-07-03T22:40:00Z">
        <w:r w:rsidR="007F7C8D">
          <w:t>Obecnie możliwy jest wybór tylko jednej opcji</w:t>
        </w:r>
      </w:ins>
      <w:bookmarkStart w:id="1076" w:name="_GoBack"/>
      <w:bookmarkEnd w:id="1076"/>
    </w:p>
    <w:p w:rsidR="00EC6392" w:rsidRDefault="00EC6392" w:rsidP="00EC6392">
      <w:pPr>
        <w:ind w:firstLine="0"/>
        <w:rPr>
          <w:ins w:id="1077" w:author="Tomek Tomek" w:date="2017-07-03T21:20:00Z"/>
        </w:rPr>
        <w:pPrChange w:id="1078" w:author="Tomek Tomek" w:date="2017-07-03T21:19:00Z">
          <w:pPr>
            <w:ind w:firstLine="720"/>
          </w:pPr>
        </w:pPrChange>
      </w:pPr>
      <w:ins w:id="1079" w:author="Tomek Tomek" w:date="2017-07-03T21:19:00Z">
        <w:r>
          <w:t>Moje muzeum</w:t>
        </w:r>
      </w:ins>
    </w:p>
    <w:p w:rsidR="00EC6392" w:rsidRDefault="00EC6392" w:rsidP="00EC6392">
      <w:pPr>
        <w:ind w:firstLine="0"/>
        <w:rPr>
          <w:ins w:id="1080" w:author="Tomek Tomek" w:date="2017-06-30T14:54:00Z"/>
        </w:rPr>
        <w:pPrChange w:id="1081" w:author="Tomek Tomek" w:date="2017-07-03T21:19:00Z">
          <w:pPr>
            <w:ind w:firstLine="720"/>
          </w:pPr>
        </w:pPrChange>
      </w:pPr>
      <w:ins w:id="1082" w:author="Tomek Tomek" w:date="2017-07-03T21:20:00Z">
        <w:r>
          <w:t>Może dodać tekst – najedź na opis</w:t>
        </w:r>
      </w:ins>
    </w:p>
    <w:p w:rsidR="0049230C" w:rsidRDefault="00BD1C04">
      <w:pPr>
        <w:ind w:firstLine="0"/>
      </w:pPr>
      <w:bookmarkStart w:id="1083" w:name="_33f2c1vmjdqm" w:colFirst="0" w:colLast="0"/>
      <w:bookmarkStart w:id="1084" w:name="_os9xncqmkop4" w:colFirst="0" w:colLast="0"/>
      <w:bookmarkEnd w:id="1083"/>
      <w:bookmarkEnd w:id="1084"/>
      <w:del w:id="1085" w:author="Tomek Tomek" w:date="2017-06-30T14:54:00Z">
        <w:r w:rsidDel="00B55BCC">
          <w:delText>…….</w:delText>
        </w:r>
      </w:del>
      <w:r>
        <w:t>/////////////tu opiszę wraz ze zrzutami ekranu, jak co i dlaczego wygląda tak wygląda</w:t>
      </w:r>
    </w:p>
    <w:p w:rsidR="0049230C" w:rsidRDefault="00BD1C04" w:rsidP="00547FAE">
      <w:pPr>
        <w:ind w:firstLine="0"/>
      </w:pPr>
      <w:bookmarkStart w:id="1086" w:name="_kj39m58ad53k" w:colFirst="0" w:colLast="0"/>
      <w:bookmarkEnd w:id="1086"/>
      <w:r>
        <w:tab/>
        <w:t>---------</w:t>
      </w:r>
    </w:p>
    <w:p w:rsidR="0049230C" w:rsidRDefault="006F3664" w:rsidP="00547FAE">
      <w:pPr>
        <w:ind w:firstLine="720"/>
      </w:pPr>
      <w:bookmarkStart w:id="1087" w:name="_bfk4dj5ov78d" w:colFirst="0" w:colLast="0"/>
      <w:bookmarkEnd w:id="1087"/>
      <w:ins w:id="1088" w:author="Tomek Tomek" w:date="2017-07-02T12:41:00Z">
        <w:r>
          <w:t>Relative layout</w:t>
        </w:r>
        <w:r w:rsidR="00ED5B8A">
          <w:t>, z kodem moze</w:t>
        </w:r>
      </w:ins>
    </w:p>
    <w:p w:rsidR="0049230C" w:rsidDel="00EC6392" w:rsidRDefault="00BD1C04" w:rsidP="00547FAE">
      <w:pPr>
        <w:ind w:firstLine="0"/>
        <w:rPr>
          <w:del w:id="1089" w:author="Tomek Tomek" w:date="2017-07-03T21:13:00Z"/>
        </w:rPr>
      </w:pPr>
      <w:bookmarkStart w:id="1090" w:name="_2hfz9e4jqa77" w:colFirst="0" w:colLast="0"/>
      <w:bookmarkEnd w:id="1090"/>
      <w:del w:id="1091" w:author="Tomek Tomek" w:date="2017-07-03T21:13:00Z">
        <w:r w:rsidDel="00EC6392">
          <w:delText>----------Rozwiązania</w:delText>
        </w:r>
      </w:del>
    </w:p>
    <w:p w:rsidR="0049230C" w:rsidDel="00EC6392" w:rsidRDefault="00BD1C04" w:rsidP="00547FAE">
      <w:pPr>
        <w:ind w:firstLine="0"/>
        <w:rPr>
          <w:del w:id="1092" w:author="Tomek Tomek" w:date="2017-07-03T21:13:00Z"/>
        </w:rPr>
      </w:pPr>
      <w:bookmarkStart w:id="1093" w:name="_if4u01na8853" w:colFirst="0" w:colLast="0"/>
      <w:bookmarkEnd w:id="1093"/>
      <w:del w:id="1094" w:author="Tomek Tomek" w:date="2017-07-03T21:13:00Z">
        <w:r w:rsidDel="00EC6392">
          <w:delText>schemat użytkowy aplikacji:</w:delText>
        </w:r>
      </w:del>
    </w:p>
    <w:p w:rsidR="0049230C" w:rsidDel="00EC6392" w:rsidRDefault="00BD1C04" w:rsidP="00547FAE">
      <w:pPr>
        <w:ind w:firstLine="0"/>
        <w:rPr>
          <w:del w:id="1095" w:author="Tomek Tomek" w:date="2017-07-03T21:13:00Z"/>
        </w:rPr>
      </w:pPr>
      <w:bookmarkStart w:id="1096" w:name="_lfjzm63ch3zj" w:colFirst="0" w:colLast="0"/>
      <w:bookmarkEnd w:id="1096"/>
      <w:del w:id="1097" w:author="Tomek Tomek" w:date="2017-06-30T15:13:00Z">
        <w:r w:rsidDel="00BD5344">
          <w:rPr>
            <w:noProof/>
          </w:rPr>
          <w:drawing>
            <wp:inline distT="114300" distB="114300" distL="114300" distR="114300" wp14:editId="1484BE85">
              <wp:extent cx="5295583" cy="7677150"/>
              <wp:effectExtent l="0" t="0" r="0" b="0"/>
              <wp:docPr id="1" name="image5.png" descr="INZ Schemat uzytkowy.png"/>
              <wp:cNvGraphicFramePr/>
              <a:graphic xmlns:a="http://schemas.openxmlformats.org/drawingml/2006/main">
                <a:graphicData uri="http://schemas.openxmlformats.org/drawingml/2006/picture">
                  <pic:pic xmlns:pic="http://schemas.openxmlformats.org/drawingml/2006/picture">
                    <pic:nvPicPr>
                      <pic:cNvPr id="0" name="image5.png" descr="INZ Schemat uzytkowy.png"/>
                      <pic:cNvPicPr preferRelativeResize="0"/>
                    </pic:nvPicPr>
                    <pic:blipFill>
                      <a:blip r:embed="rId15"/>
                      <a:srcRect/>
                      <a:stretch>
                        <a:fillRect/>
                      </a:stretch>
                    </pic:blipFill>
                    <pic:spPr>
                      <a:xfrm>
                        <a:off x="0" y="0"/>
                        <a:ext cx="5295583" cy="7677150"/>
                      </a:xfrm>
                      <a:prstGeom prst="rect">
                        <a:avLst/>
                      </a:prstGeom>
                      <a:ln/>
                    </pic:spPr>
                  </pic:pic>
                </a:graphicData>
              </a:graphic>
            </wp:inline>
          </w:drawing>
        </w:r>
      </w:del>
    </w:p>
    <w:p w:rsidR="0049230C" w:rsidDel="00EC6392" w:rsidRDefault="0049230C" w:rsidP="00547FAE">
      <w:pPr>
        <w:ind w:firstLine="0"/>
        <w:rPr>
          <w:del w:id="1098" w:author="Tomek Tomek" w:date="2017-07-03T21:13:00Z"/>
        </w:rPr>
      </w:pPr>
      <w:bookmarkStart w:id="1099" w:name="_u7su524fx8l2" w:colFirst="0" w:colLast="0"/>
      <w:bookmarkEnd w:id="1099"/>
    </w:p>
    <w:p w:rsidR="0049230C" w:rsidRDefault="00CE21BE" w:rsidP="00547FAE">
      <w:pPr>
        <w:pStyle w:val="Nagwek1"/>
      </w:pPr>
      <w:bookmarkStart w:id="1100" w:name="_Toc486884543"/>
      <w:r>
        <w:t>Podsumowanie</w:t>
      </w:r>
      <w:bookmarkEnd w:id="1100"/>
    </w:p>
    <w:p w:rsidR="00CE21BE" w:rsidRDefault="00CE21BE" w:rsidP="00547FAE">
      <w:pPr>
        <w:pStyle w:val="Nagwek1"/>
        <w:rPr>
          <w:ins w:id="1101" w:author="Tomek Tomek" w:date="2017-07-03T14:38:00Z"/>
        </w:rPr>
      </w:pPr>
      <w:bookmarkStart w:id="1102" w:name="_Toc486884544"/>
      <w:r>
        <w:t>Bibliografia</w:t>
      </w:r>
      <w:bookmarkEnd w:id="1102"/>
    </w:p>
    <w:p w:rsidR="0039679A" w:rsidRPr="00AF079C" w:rsidRDefault="008C2D97">
      <w:pPr>
        <w:ind w:left="284" w:firstLine="0"/>
        <w:rPr>
          <w:ins w:id="1103" w:author="Tomek Tomek" w:date="2017-07-03T14:43:00Z"/>
          <w:color w:val="FF0000"/>
          <w:rPrChange w:id="1104" w:author="Tomek Tomek" w:date="2017-07-03T14:44:00Z">
            <w:rPr>
              <w:ins w:id="1105" w:author="Tomek Tomek" w:date="2017-07-03T14:43:00Z"/>
              <w:sz w:val="20"/>
              <w:szCs w:val="20"/>
            </w:rPr>
          </w:rPrChange>
        </w:rPr>
        <w:pPrChange w:id="1106" w:author="Tomek Tomek" w:date="2017-07-03T14:43:00Z">
          <w:pPr/>
        </w:pPrChange>
      </w:pPr>
      <w:ins w:id="1107" w:author="Tomek Tomek" w:date="2017-07-03T14:38:00Z">
        <w:r w:rsidRPr="0039679A">
          <w:t xml:space="preserve">[1] </w:t>
        </w:r>
      </w:ins>
      <w:ins w:id="1108" w:author="Tomek Tomek" w:date="2017-07-03T14:39:00Z">
        <w:r w:rsidRPr="0039679A">
          <w:rPr>
            <w:rPrChange w:id="1109" w:author="Tomek Tomek" w:date="2017-07-03T14:43:00Z">
              <w:rPr>
                <w:sz w:val="20"/>
                <w:szCs w:val="20"/>
              </w:rPr>
            </w:rPrChange>
          </w:rPr>
          <w:fldChar w:fldCharType="begin"/>
        </w:r>
        <w:r w:rsidRPr="0039679A">
          <w:rPr>
            <w:rPrChange w:id="1110" w:author="Tomek Tomek" w:date="2017-07-03T14:43:00Z">
              <w:rPr>
                <w:sz w:val="20"/>
                <w:szCs w:val="20"/>
              </w:rPr>
            </w:rPrChange>
          </w:rPr>
          <w:instrText xml:space="preserve"> HYPERLINK "http://culture.pl/pl/artykul/sztuka-i-technologia-w-polsce-od-nowoczesnosci-do-technokultury" </w:instrText>
        </w:r>
        <w:r w:rsidRPr="0039679A">
          <w:rPr>
            <w:rPrChange w:id="1111" w:author="Tomek Tomek" w:date="2017-07-03T14:43:00Z">
              <w:rPr>
                <w:sz w:val="20"/>
                <w:szCs w:val="20"/>
              </w:rPr>
            </w:rPrChange>
          </w:rPr>
          <w:fldChar w:fldCharType="separate"/>
        </w:r>
      </w:ins>
      <w:r w:rsidRPr="0039679A">
        <w:rPr>
          <w:rStyle w:val="Hipercze"/>
          <w:rPrChange w:id="1112" w:author="Tomek Tomek" w:date="2017-07-03T14:43:00Z">
            <w:rPr>
              <w:rStyle w:val="Hipercze"/>
              <w:sz w:val="20"/>
              <w:szCs w:val="20"/>
            </w:rPr>
          </w:rPrChange>
        </w:rPr>
        <w:t>http://culture.pl/pl/artykul/sztuka-i-technologia-w-polsce-od-nowoczesnosci-do-technokultury</w:t>
      </w:r>
      <w:ins w:id="1113" w:author="Tomek Tomek" w:date="2017-07-03T14:39:00Z">
        <w:r w:rsidRPr="0039679A">
          <w:rPr>
            <w:rPrChange w:id="1114" w:author="Tomek Tomek" w:date="2017-07-03T14:43:00Z">
              <w:rPr>
                <w:sz w:val="20"/>
                <w:szCs w:val="20"/>
              </w:rPr>
            </w:rPrChange>
          </w:rPr>
          <w:fldChar w:fldCharType="end"/>
        </w:r>
        <w:r w:rsidRPr="0039679A">
          <w:rPr>
            <w:rPrChange w:id="1115" w:author="Tomek Tomek" w:date="2017-07-03T14:43:00Z">
              <w:rPr>
                <w:sz w:val="20"/>
                <w:szCs w:val="20"/>
              </w:rPr>
            </w:rPrChange>
          </w:rPr>
          <w:t>, 6.06.2017</w:t>
        </w:r>
      </w:ins>
    </w:p>
    <w:p w:rsidR="008C2D97" w:rsidRPr="00AF079C" w:rsidRDefault="008C2D97">
      <w:pPr>
        <w:rPr>
          <w:ins w:id="1116" w:author="Tomek Tomek" w:date="2017-07-03T14:40:00Z"/>
          <w:color w:val="FF0000"/>
          <w:rPrChange w:id="1117" w:author="Tomek Tomek" w:date="2017-07-03T14:44:00Z">
            <w:rPr>
              <w:ins w:id="1118" w:author="Tomek Tomek" w:date="2017-07-03T14:40:00Z"/>
            </w:rPr>
          </w:rPrChange>
        </w:rPr>
      </w:pPr>
      <w:ins w:id="1119" w:author="Tomek Tomek" w:date="2017-07-03T14:40:00Z">
        <w:r w:rsidRPr="00AF079C">
          <w:rPr>
            <w:color w:val="FF0000"/>
            <w:rPrChange w:id="1120" w:author="Tomek Tomek" w:date="2017-07-03T14:44:00Z">
              <w:rPr/>
            </w:rPrChange>
          </w:rPr>
          <w:t>[2] Marketing. Kotler, miasto, wydawnictwo, rok</w:t>
        </w:r>
      </w:ins>
    </w:p>
    <w:p w:rsidR="008C2D97" w:rsidRPr="0039679A" w:rsidRDefault="008C2D97">
      <w:pPr>
        <w:spacing w:after="0"/>
        <w:ind w:left="284" w:firstLine="0"/>
        <w:rPr>
          <w:ins w:id="1121" w:author="Tomek Tomek" w:date="2017-07-03T14:41:00Z"/>
          <w:rPrChange w:id="1122" w:author="Tomek Tomek" w:date="2017-07-03T14:43:00Z">
            <w:rPr>
              <w:ins w:id="1123" w:author="Tomek Tomek" w:date="2017-07-03T14:41:00Z"/>
              <w:sz w:val="20"/>
              <w:szCs w:val="20"/>
            </w:rPr>
          </w:rPrChange>
        </w:rPr>
        <w:pPrChange w:id="1124" w:author="Tomek Tomek" w:date="2017-07-03T14:44:00Z">
          <w:pPr>
            <w:spacing w:after="0" w:line="240" w:lineRule="auto"/>
          </w:pPr>
        </w:pPrChange>
      </w:pPr>
      <w:ins w:id="1125" w:author="Tomek Tomek" w:date="2017-07-03T14:40:00Z">
        <w:r w:rsidRPr="0039679A">
          <w:t xml:space="preserve">[3] </w:t>
        </w:r>
      </w:ins>
      <w:ins w:id="1126" w:author="Tomek Tomek" w:date="2017-07-03T14:44:00Z">
        <w:r w:rsidR="00AF079C">
          <w:fldChar w:fldCharType="begin"/>
        </w:r>
        <w:r w:rsidR="00AF079C">
          <w:instrText xml:space="preserve"> HYPERLINK "</w:instrText>
        </w:r>
      </w:ins>
      <w:r w:rsidR="00AF079C" w:rsidRPr="00AF079C">
        <w:rPr>
          <w:rPrChange w:id="1127" w:author="Tomek Tomek" w:date="2017-07-03T14:44:00Z">
            <w:rPr>
              <w:rStyle w:val="Hipercze"/>
              <w:sz w:val="20"/>
              <w:szCs w:val="20"/>
            </w:rPr>
          </w:rPrChange>
        </w:rPr>
        <w:instrText>http://www.idc.com/promo/smartphone-market-share/RESOURCES/IMAGES/chart-ww-smartphone-os-</w:instrText>
      </w:r>
      <w:ins w:id="1128" w:author="Tomek Tomek" w:date="2017-07-03T14:44:00Z">
        <w:r w:rsidR="00AF079C">
          <w:instrText xml:space="preserve">" </w:instrText>
        </w:r>
        <w:r w:rsidR="00AF079C">
          <w:fldChar w:fldCharType="separate"/>
        </w:r>
      </w:ins>
      <w:r w:rsidR="00AF079C" w:rsidRPr="003B3457">
        <w:rPr>
          <w:rStyle w:val="Hipercze"/>
          <w:rPrChange w:id="1129" w:author="Tomek Tomek" w:date="2017-07-03T14:44:00Z">
            <w:rPr>
              <w:rStyle w:val="Hipercze"/>
              <w:sz w:val="20"/>
              <w:szCs w:val="20"/>
            </w:rPr>
          </w:rPrChange>
        </w:rPr>
        <w:t>http://www.idc.com/promo/smartphone-market-share/RESOURCES/IMAGES/chart-ww-smartphone-os-</w:t>
      </w:r>
      <w:ins w:id="1130" w:author="Tomek Tomek" w:date="2017-07-03T14:44:00Z">
        <w:r w:rsidR="00AF079C">
          <w:fldChar w:fldCharType="end"/>
        </w:r>
      </w:ins>
      <w:ins w:id="1131" w:author="Tomek Tomek" w:date="2017-07-03T14:41:00Z">
        <w:r w:rsidRPr="0039679A">
          <w:rPr>
            <w:rPrChange w:id="1132" w:author="Tomek Tomek" w:date="2017-07-03T14:43:00Z">
              <w:rPr>
                <w:sz w:val="20"/>
                <w:szCs w:val="20"/>
              </w:rPr>
            </w:rPrChange>
          </w:rPr>
          <w:tab/>
          <w:t>market-share.jpg,</w:t>
        </w:r>
      </w:ins>
      <w:ins w:id="1133" w:author="Tomek Tomek" w:date="2017-07-03T14:40:00Z">
        <w:r w:rsidRPr="0039679A">
          <w:rPr>
            <w:rPrChange w:id="1134" w:author="Tomek Tomek" w:date="2017-07-03T14:43:00Z">
              <w:rPr>
                <w:sz w:val="20"/>
                <w:szCs w:val="20"/>
              </w:rPr>
            </w:rPrChange>
          </w:rPr>
          <w:t xml:space="preserve"> 15.06.2017</w:t>
        </w:r>
      </w:ins>
    </w:p>
    <w:p w:rsidR="008C2D97" w:rsidRPr="0039679A" w:rsidRDefault="008C2D97">
      <w:pPr>
        <w:spacing w:after="0"/>
        <w:rPr>
          <w:ins w:id="1135" w:author="Tomek Tomek" w:date="2017-07-03T14:41:00Z"/>
          <w:rPrChange w:id="1136" w:author="Tomek Tomek" w:date="2017-07-03T14:43:00Z">
            <w:rPr>
              <w:ins w:id="1137" w:author="Tomek Tomek" w:date="2017-07-03T14:41:00Z"/>
            </w:rPr>
          </w:rPrChange>
        </w:rPr>
        <w:pPrChange w:id="1138" w:author="Tomek Tomek" w:date="2017-07-03T14:43:00Z">
          <w:pPr>
            <w:pStyle w:val="Tekstprzypisudolnego"/>
          </w:pPr>
        </w:pPrChange>
      </w:pPr>
      <w:ins w:id="1139" w:author="Tomek Tomek" w:date="2017-07-03T14:41:00Z">
        <w:r w:rsidRPr="007A2824">
          <w:t xml:space="preserve">[4] </w:t>
        </w:r>
      </w:ins>
      <w:ins w:id="1140" w:author="Tomek Tomek" w:date="2017-07-03T14:43:00Z">
        <w:r w:rsidR="0039679A" w:rsidRPr="007A2824">
          <w:fldChar w:fldCharType="begin"/>
        </w:r>
        <w:r w:rsidR="0039679A" w:rsidRPr="0039679A">
          <w:rPr>
            <w:rPrChange w:id="1141" w:author="Tomek Tomek" w:date="2017-07-03T14:43:00Z">
              <w:rPr/>
            </w:rPrChange>
          </w:rPr>
          <w:instrText xml:space="preserve"> HYPERLINK "</w:instrText>
        </w:r>
      </w:ins>
      <w:ins w:id="1142" w:author="Tomek Tomek" w:date="2017-07-03T14:41:00Z">
        <w:r w:rsidR="0039679A" w:rsidRPr="0039679A">
          <w:rPr>
            <w:rPrChange w:id="1143" w:author="Tomek Tomek" w:date="2017-07-03T14:43:00Z">
              <w:rPr/>
            </w:rPrChange>
          </w:rPr>
          <w:instrText>https://pl.wikipedia.org/wiki/Rzeczywisto%C5%9B%C4%87_rozszerzona#Definicja</w:instrText>
        </w:r>
      </w:ins>
      <w:ins w:id="1144" w:author="Tomek Tomek" w:date="2017-07-03T14:43:00Z">
        <w:r w:rsidR="0039679A" w:rsidRPr="0039679A">
          <w:rPr>
            <w:rPrChange w:id="1145" w:author="Tomek Tomek" w:date="2017-07-03T14:43:00Z">
              <w:rPr/>
            </w:rPrChange>
          </w:rPr>
          <w:instrText xml:space="preserve">" </w:instrText>
        </w:r>
        <w:r w:rsidR="0039679A" w:rsidRPr="0039679A">
          <w:rPr>
            <w:rPrChange w:id="1146" w:author="Tomek Tomek" w:date="2017-07-03T14:43:00Z">
              <w:rPr/>
            </w:rPrChange>
          </w:rPr>
          <w:fldChar w:fldCharType="separate"/>
        </w:r>
      </w:ins>
      <w:r w:rsidR="0039679A" w:rsidRPr="0039679A">
        <w:rPr>
          <w:rStyle w:val="Hipercze"/>
          <w:rPrChange w:id="1147" w:author="Tomek Tomek" w:date="2017-07-03T14:43:00Z">
            <w:rPr>
              <w:rStyle w:val="Hipercze"/>
            </w:rPr>
          </w:rPrChange>
        </w:rPr>
        <w:t>https://pl.wikipedia.org/wiki/Rzeczywisto%C5%9B%C4%87_rozszerzona#Definicja</w:t>
      </w:r>
      <w:ins w:id="1148" w:author="Tomek Tomek" w:date="2017-07-03T14:43:00Z">
        <w:r w:rsidR="0039679A" w:rsidRPr="0039679A">
          <w:rPr>
            <w:rPrChange w:id="1149" w:author="Tomek Tomek" w:date="2017-07-03T14:43:00Z">
              <w:rPr/>
            </w:rPrChange>
          </w:rPr>
          <w:fldChar w:fldCharType="end"/>
        </w:r>
        <w:r w:rsidR="0039679A" w:rsidRPr="0039679A">
          <w:rPr>
            <w:rPrChange w:id="1150" w:author="Tomek Tomek" w:date="2017-07-03T14:43:00Z">
              <w:rPr/>
            </w:rPrChange>
          </w:rPr>
          <w:t xml:space="preserve"> 30.06.2017</w:t>
        </w:r>
      </w:ins>
    </w:p>
    <w:p w:rsidR="008C2D97" w:rsidRPr="0039679A" w:rsidRDefault="008C2D97">
      <w:pPr>
        <w:pStyle w:val="Tekstprzypisudolnego"/>
        <w:spacing w:line="360" w:lineRule="auto"/>
        <w:rPr>
          <w:ins w:id="1151" w:author="Tomek Tomek" w:date="2017-07-03T14:41:00Z"/>
          <w:sz w:val="22"/>
          <w:szCs w:val="22"/>
          <w:rPrChange w:id="1152" w:author="Tomek Tomek" w:date="2017-07-03T14:43:00Z">
            <w:rPr>
              <w:ins w:id="1153" w:author="Tomek Tomek" w:date="2017-07-03T14:41:00Z"/>
            </w:rPr>
          </w:rPrChange>
        </w:rPr>
        <w:pPrChange w:id="1154" w:author="Tomek Tomek" w:date="2017-07-03T14:43:00Z">
          <w:pPr>
            <w:pStyle w:val="Tekstprzypisudolnego"/>
          </w:pPr>
        </w:pPrChange>
      </w:pPr>
      <w:ins w:id="1155" w:author="Tomek Tomek" w:date="2017-07-03T14:42:00Z">
        <w:r w:rsidRPr="0039679A">
          <w:rPr>
            <w:sz w:val="22"/>
            <w:szCs w:val="22"/>
            <w:rPrChange w:id="1156" w:author="Tomek Tomek" w:date="2017-07-03T14:43:00Z">
              <w:rPr/>
            </w:rPrChange>
          </w:rPr>
          <w:t xml:space="preserve">[5] </w:t>
        </w:r>
      </w:ins>
      <w:ins w:id="1157" w:author="Tomek Tomek" w:date="2017-07-03T14:43:00Z">
        <w:r w:rsidR="0039679A" w:rsidRPr="0039679A">
          <w:rPr>
            <w:sz w:val="22"/>
            <w:szCs w:val="22"/>
            <w:rPrChange w:id="1158" w:author="Tomek Tomek" w:date="2017-07-03T14:43:00Z">
              <w:rPr/>
            </w:rPrChange>
          </w:rPr>
          <w:fldChar w:fldCharType="begin"/>
        </w:r>
        <w:r w:rsidR="0039679A" w:rsidRPr="0039679A">
          <w:rPr>
            <w:sz w:val="22"/>
            <w:szCs w:val="22"/>
            <w:rPrChange w:id="1159" w:author="Tomek Tomek" w:date="2017-07-03T14:43:00Z">
              <w:rPr/>
            </w:rPrChange>
          </w:rPr>
          <w:instrText xml:space="preserve"> HYPERLINK "</w:instrText>
        </w:r>
      </w:ins>
      <w:ins w:id="1160" w:author="Tomek Tomek" w:date="2017-07-03T14:41:00Z">
        <w:r w:rsidR="0039679A" w:rsidRPr="0039679A">
          <w:rPr>
            <w:sz w:val="22"/>
            <w:szCs w:val="22"/>
            <w:rPrChange w:id="1161" w:author="Tomek Tomek" w:date="2017-07-03T14:43:00Z">
              <w:rPr/>
            </w:rPrChange>
          </w:rPr>
          <w:instrText>https://thinkmobiles.com/blog/best-ar-sdk-review/</w:instrText>
        </w:r>
      </w:ins>
      <w:ins w:id="1162" w:author="Tomek Tomek" w:date="2017-07-03T14:43:00Z">
        <w:r w:rsidR="0039679A" w:rsidRPr="0039679A">
          <w:rPr>
            <w:sz w:val="22"/>
            <w:szCs w:val="22"/>
            <w:rPrChange w:id="1163" w:author="Tomek Tomek" w:date="2017-07-03T14:43:00Z">
              <w:rPr/>
            </w:rPrChange>
          </w:rPr>
          <w:instrText xml:space="preserve">" </w:instrText>
        </w:r>
        <w:r w:rsidR="0039679A" w:rsidRPr="0039679A">
          <w:rPr>
            <w:sz w:val="22"/>
            <w:szCs w:val="22"/>
            <w:rPrChange w:id="1164" w:author="Tomek Tomek" w:date="2017-07-03T14:43:00Z">
              <w:rPr/>
            </w:rPrChange>
          </w:rPr>
          <w:fldChar w:fldCharType="separate"/>
        </w:r>
      </w:ins>
      <w:r w:rsidR="0039679A" w:rsidRPr="0039679A">
        <w:rPr>
          <w:rStyle w:val="Hipercze"/>
          <w:sz w:val="22"/>
          <w:szCs w:val="22"/>
          <w:rPrChange w:id="1165" w:author="Tomek Tomek" w:date="2017-07-03T14:43:00Z">
            <w:rPr>
              <w:rStyle w:val="Hipercze"/>
            </w:rPr>
          </w:rPrChange>
        </w:rPr>
        <w:t>https://thinkmobiles.com/blog/best-ar-sdk-review/</w:t>
      </w:r>
      <w:ins w:id="1166" w:author="Tomek Tomek" w:date="2017-07-03T14:43:00Z">
        <w:r w:rsidR="0039679A" w:rsidRPr="0039679A">
          <w:rPr>
            <w:sz w:val="22"/>
            <w:szCs w:val="22"/>
            <w:rPrChange w:id="1167" w:author="Tomek Tomek" w:date="2017-07-03T14:43:00Z">
              <w:rPr/>
            </w:rPrChange>
          </w:rPr>
          <w:fldChar w:fldCharType="end"/>
        </w:r>
        <w:r w:rsidR="0039679A" w:rsidRPr="0039679A">
          <w:rPr>
            <w:sz w:val="22"/>
            <w:szCs w:val="22"/>
            <w:rPrChange w:id="1168" w:author="Tomek Tomek" w:date="2017-07-03T14:43:00Z">
              <w:rPr/>
            </w:rPrChange>
          </w:rPr>
          <w:t xml:space="preserve"> 30.06.2017</w:t>
        </w:r>
      </w:ins>
    </w:p>
    <w:p w:rsidR="008C2D97" w:rsidRPr="0039679A" w:rsidRDefault="008C2D97">
      <w:pPr>
        <w:spacing w:after="0"/>
        <w:rPr>
          <w:ins w:id="1169" w:author="Tomek Tomek" w:date="2017-07-03T14:41:00Z"/>
          <w:rPrChange w:id="1170" w:author="Tomek Tomek" w:date="2017-07-03T14:43:00Z">
            <w:rPr>
              <w:ins w:id="1171" w:author="Tomek Tomek" w:date="2017-07-03T14:41:00Z"/>
              <w:sz w:val="20"/>
              <w:szCs w:val="20"/>
            </w:rPr>
          </w:rPrChange>
        </w:rPr>
        <w:pPrChange w:id="1172" w:author="Tomek Tomek" w:date="2017-07-03T14:43:00Z">
          <w:pPr>
            <w:spacing w:after="0" w:line="240" w:lineRule="auto"/>
          </w:pPr>
        </w:pPrChange>
      </w:pPr>
      <w:ins w:id="1173" w:author="Tomek Tomek" w:date="2017-07-03T14:42:00Z">
        <w:r w:rsidRPr="0039679A">
          <w:rPr>
            <w:rPrChange w:id="1174" w:author="Tomek Tomek" w:date="2017-07-03T14:43:00Z">
              <w:rPr>
                <w:sz w:val="20"/>
                <w:szCs w:val="20"/>
              </w:rPr>
            </w:rPrChange>
          </w:rPr>
          <w:t xml:space="preserve">[6] </w:t>
        </w:r>
      </w:ins>
      <w:ins w:id="1175" w:author="Tomek Tomek" w:date="2017-07-03T14:43:00Z">
        <w:r w:rsidR="0039679A" w:rsidRPr="0039679A">
          <w:rPr>
            <w:rPrChange w:id="1176" w:author="Tomek Tomek" w:date="2017-07-03T14:43:00Z">
              <w:rPr>
                <w:sz w:val="20"/>
                <w:szCs w:val="20"/>
              </w:rPr>
            </w:rPrChange>
          </w:rPr>
          <w:fldChar w:fldCharType="begin"/>
        </w:r>
        <w:r w:rsidR="0039679A" w:rsidRPr="0039679A">
          <w:rPr>
            <w:rPrChange w:id="1177" w:author="Tomek Tomek" w:date="2017-07-03T14:43:00Z">
              <w:rPr>
                <w:sz w:val="20"/>
                <w:szCs w:val="20"/>
              </w:rPr>
            </w:rPrChange>
          </w:rPr>
          <w:instrText xml:space="preserve"> HYPERLINK "</w:instrText>
        </w:r>
      </w:ins>
      <w:ins w:id="1178" w:author="Tomek Tomek" w:date="2017-07-03T14:41:00Z">
        <w:r w:rsidR="0039679A" w:rsidRPr="0039679A">
          <w:rPr>
            <w:rPrChange w:id="1179" w:author="Tomek Tomek" w:date="2017-07-03T14:43:00Z">
              <w:rPr>
                <w:sz w:val="20"/>
                <w:szCs w:val="20"/>
              </w:rPr>
            </w:rPrChange>
          </w:rPr>
          <w:instrText>https://go.java/index.html</w:instrText>
        </w:r>
      </w:ins>
      <w:ins w:id="1180" w:author="Tomek Tomek" w:date="2017-07-03T14:43:00Z">
        <w:r w:rsidR="0039679A" w:rsidRPr="0039679A">
          <w:rPr>
            <w:rPrChange w:id="1181" w:author="Tomek Tomek" w:date="2017-07-03T14:43:00Z">
              <w:rPr>
                <w:sz w:val="20"/>
                <w:szCs w:val="20"/>
              </w:rPr>
            </w:rPrChange>
          </w:rPr>
          <w:instrText xml:space="preserve">" </w:instrText>
        </w:r>
        <w:r w:rsidR="0039679A" w:rsidRPr="0039679A">
          <w:rPr>
            <w:rPrChange w:id="1182" w:author="Tomek Tomek" w:date="2017-07-03T14:43:00Z">
              <w:rPr>
                <w:sz w:val="20"/>
                <w:szCs w:val="20"/>
              </w:rPr>
            </w:rPrChange>
          </w:rPr>
          <w:fldChar w:fldCharType="separate"/>
        </w:r>
      </w:ins>
      <w:r w:rsidR="0039679A" w:rsidRPr="0039679A">
        <w:rPr>
          <w:rStyle w:val="Hipercze"/>
          <w:rPrChange w:id="1183" w:author="Tomek Tomek" w:date="2017-07-03T14:43:00Z">
            <w:rPr>
              <w:rStyle w:val="Hipercze"/>
              <w:sz w:val="20"/>
              <w:szCs w:val="20"/>
            </w:rPr>
          </w:rPrChange>
        </w:rPr>
        <w:t>https://go.java/index.html</w:t>
      </w:r>
      <w:ins w:id="1184" w:author="Tomek Tomek" w:date="2017-07-03T14:43:00Z">
        <w:r w:rsidR="0039679A" w:rsidRPr="0039679A">
          <w:rPr>
            <w:rPrChange w:id="1185" w:author="Tomek Tomek" w:date="2017-07-03T14:43:00Z">
              <w:rPr>
                <w:sz w:val="20"/>
                <w:szCs w:val="20"/>
              </w:rPr>
            </w:rPrChange>
          </w:rPr>
          <w:fldChar w:fldCharType="end"/>
        </w:r>
        <w:r w:rsidR="0039679A" w:rsidRPr="0039679A">
          <w:rPr>
            <w:rPrChange w:id="1186" w:author="Tomek Tomek" w:date="2017-07-03T14:43:00Z">
              <w:rPr>
                <w:sz w:val="20"/>
                <w:szCs w:val="20"/>
              </w:rPr>
            </w:rPrChange>
          </w:rPr>
          <w:t xml:space="preserve"> 15.06.2017</w:t>
        </w:r>
      </w:ins>
    </w:p>
    <w:p w:rsidR="008C2D97" w:rsidRPr="0039679A" w:rsidRDefault="008C2D97">
      <w:pPr>
        <w:spacing w:after="0"/>
        <w:ind w:left="284" w:firstLine="0"/>
        <w:rPr>
          <w:ins w:id="1187" w:author="Tomek Tomek" w:date="2017-07-03T14:41:00Z"/>
          <w:rPrChange w:id="1188" w:author="Tomek Tomek" w:date="2017-07-03T14:43:00Z">
            <w:rPr>
              <w:ins w:id="1189" w:author="Tomek Tomek" w:date="2017-07-03T14:41:00Z"/>
              <w:sz w:val="20"/>
              <w:szCs w:val="20"/>
            </w:rPr>
          </w:rPrChange>
        </w:rPr>
        <w:pPrChange w:id="1190" w:author="Tomek Tomek" w:date="2017-07-03T14:43:00Z">
          <w:pPr>
            <w:spacing w:after="0" w:line="240" w:lineRule="auto"/>
          </w:pPr>
        </w:pPrChange>
      </w:pPr>
      <w:ins w:id="1191" w:author="Tomek Tomek" w:date="2017-07-03T14:42:00Z">
        <w:r w:rsidRPr="0039679A">
          <w:rPr>
            <w:rPrChange w:id="1192" w:author="Tomek Tomek" w:date="2017-07-03T14:43:00Z">
              <w:rPr>
                <w:sz w:val="20"/>
                <w:szCs w:val="20"/>
              </w:rPr>
            </w:rPrChange>
          </w:rPr>
          <w:t xml:space="preserve">[7] </w:t>
        </w:r>
        <w:r w:rsidRPr="0039679A">
          <w:rPr>
            <w:rPrChange w:id="1193" w:author="Tomek Tomek" w:date="2017-07-03T14:43:00Z">
              <w:rPr>
                <w:sz w:val="20"/>
                <w:szCs w:val="20"/>
              </w:rPr>
            </w:rPrChange>
          </w:rPr>
          <w:fldChar w:fldCharType="begin"/>
        </w:r>
        <w:r w:rsidRPr="0039679A">
          <w:rPr>
            <w:rPrChange w:id="1194" w:author="Tomek Tomek" w:date="2017-07-03T14:43:00Z">
              <w:rPr>
                <w:sz w:val="20"/>
                <w:szCs w:val="20"/>
              </w:rPr>
            </w:rPrChange>
          </w:rPr>
          <w:instrText xml:space="preserve"> HYPERLINK "</w:instrText>
        </w:r>
      </w:ins>
      <w:ins w:id="1195" w:author="Tomek Tomek" w:date="2017-07-03T14:41:00Z">
        <w:r w:rsidRPr="0039679A">
          <w:rPr>
            <w:rPrChange w:id="1196" w:author="Tomek Tomek" w:date="2017-07-03T14:43:00Z">
              <w:rPr>
                <w:sz w:val="20"/>
                <w:szCs w:val="20"/>
              </w:rPr>
            </w:rPrChange>
          </w:rPr>
          <w:instrText>https://upload.wikimedia.org/wikipedia/commons/thumb/a/af/Android-System-Architecture.svg/906px-Android-</w:instrText>
        </w:r>
      </w:ins>
      <w:ins w:id="1197" w:author="Tomek Tomek" w:date="2017-07-03T14:42:00Z">
        <w:r w:rsidRPr="0039679A">
          <w:rPr>
            <w:rPrChange w:id="1198" w:author="Tomek Tomek" w:date="2017-07-03T14:43:00Z">
              <w:rPr>
                <w:sz w:val="20"/>
                <w:szCs w:val="20"/>
              </w:rPr>
            </w:rPrChange>
          </w:rPr>
          <w:instrText xml:space="preserve">" </w:instrText>
        </w:r>
        <w:r w:rsidRPr="0039679A">
          <w:rPr>
            <w:rPrChange w:id="1199" w:author="Tomek Tomek" w:date="2017-07-03T14:43:00Z">
              <w:rPr>
                <w:sz w:val="20"/>
                <w:szCs w:val="20"/>
              </w:rPr>
            </w:rPrChange>
          </w:rPr>
          <w:fldChar w:fldCharType="separate"/>
        </w:r>
      </w:ins>
      <w:r w:rsidRPr="0039679A">
        <w:rPr>
          <w:rStyle w:val="Hipercze"/>
          <w:rPrChange w:id="1200" w:author="Tomek Tomek" w:date="2017-07-03T14:43:00Z">
            <w:rPr>
              <w:rStyle w:val="Hipercze"/>
              <w:sz w:val="20"/>
              <w:szCs w:val="20"/>
            </w:rPr>
          </w:rPrChange>
        </w:rPr>
        <w:t>https://upload.wikimedia.org/wikipedia/commons/thumb/a/af/Android-System-Architecture.svg/906px-Android-</w:t>
      </w:r>
      <w:ins w:id="1201" w:author="Tomek Tomek" w:date="2017-07-03T14:42:00Z">
        <w:r w:rsidRPr="0039679A">
          <w:rPr>
            <w:rPrChange w:id="1202" w:author="Tomek Tomek" w:date="2017-07-03T14:43:00Z">
              <w:rPr>
                <w:sz w:val="20"/>
                <w:szCs w:val="20"/>
              </w:rPr>
            </w:rPrChange>
          </w:rPr>
          <w:fldChar w:fldCharType="end"/>
        </w:r>
        <w:r w:rsidRPr="0039679A">
          <w:rPr>
            <w:rPrChange w:id="1203" w:author="Tomek Tomek" w:date="2017-07-03T14:43:00Z">
              <w:rPr>
                <w:sz w:val="20"/>
                <w:szCs w:val="20"/>
              </w:rPr>
            </w:rPrChange>
          </w:rPr>
          <w:tab/>
        </w:r>
      </w:ins>
      <w:ins w:id="1204" w:author="Tomek Tomek" w:date="2017-07-03T14:41:00Z">
        <w:r w:rsidRPr="0039679A">
          <w:rPr>
            <w:rPrChange w:id="1205" w:author="Tomek Tomek" w:date="2017-07-03T14:43:00Z">
              <w:rPr>
                <w:sz w:val="20"/>
                <w:szCs w:val="20"/>
              </w:rPr>
            </w:rPrChange>
          </w:rPr>
          <w:t>System-Architecture.svg.png</w:t>
        </w:r>
      </w:ins>
      <w:ins w:id="1206" w:author="Tomek Tomek" w:date="2017-07-03T14:43:00Z">
        <w:r w:rsidR="0039679A" w:rsidRPr="0039679A">
          <w:rPr>
            <w:rPrChange w:id="1207" w:author="Tomek Tomek" w:date="2017-07-03T14:43:00Z">
              <w:rPr>
                <w:sz w:val="20"/>
                <w:szCs w:val="20"/>
              </w:rPr>
            </w:rPrChange>
          </w:rPr>
          <w:t xml:space="preserve"> 15.06.2017</w:t>
        </w:r>
      </w:ins>
    </w:p>
    <w:p w:rsidR="008C2D97" w:rsidRPr="0039679A" w:rsidRDefault="008C2D97">
      <w:pPr>
        <w:spacing w:after="0"/>
        <w:rPr>
          <w:ins w:id="1208" w:author="Tomek Tomek" w:date="2017-07-03T14:41:00Z"/>
          <w:rPrChange w:id="1209" w:author="Tomek Tomek" w:date="2017-07-03T14:43:00Z">
            <w:rPr>
              <w:ins w:id="1210" w:author="Tomek Tomek" w:date="2017-07-03T14:41:00Z"/>
              <w:sz w:val="20"/>
              <w:szCs w:val="20"/>
            </w:rPr>
          </w:rPrChange>
        </w:rPr>
        <w:pPrChange w:id="1211" w:author="Tomek Tomek" w:date="2017-07-03T14:43:00Z">
          <w:pPr>
            <w:spacing w:after="0" w:line="240" w:lineRule="auto"/>
          </w:pPr>
        </w:pPrChange>
      </w:pPr>
      <w:ins w:id="1212" w:author="Tomek Tomek" w:date="2017-07-03T14:42:00Z">
        <w:r w:rsidRPr="0039679A">
          <w:rPr>
            <w:rPrChange w:id="1213" w:author="Tomek Tomek" w:date="2017-07-03T14:43:00Z">
              <w:rPr>
                <w:sz w:val="20"/>
                <w:szCs w:val="20"/>
              </w:rPr>
            </w:rPrChange>
          </w:rPr>
          <w:t xml:space="preserve">[8] </w:t>
        </w:r>
      </w:ins>
      <w:ins w:id="1214" w:author="Tomek Tomek" w:date="2017-07-03T14:43:00Z">
        <w:r w:rsidR="0039679A" w:rsidRPr="0039679A">
          <w:rPr>
            <w:rPrChange w:id="1215" w:author="Tomek Tomek" w:date="2017-07-03T14:43:00Z">
              <w:rPr>
                <w:sz w:val="20"/>
                <w:szCs w:val="20"/>
              </w:rPr>
            </w:rPrChange>
          </w:rPr>
          <w:fldChar w:fldCharType="begin"/>
        </w:r>
        <w:r w:rsidR="0039679A" w:rsidRPr="0039679A">
          <w:rPr>
            <w:rPrChange w:id="1216" w:author="Tomek Tomek" w:date="2017-07-03T14:43:00Z">
              <w:rPr>
                <w:sz w:val="20"/>
                <w:szCs w:val="20"/>
              </w:rPr>
            </w:rPrChange>
          </w:rPr>
          <w:instrText xml:space="preserve"> HYPERLINK "</w:instrText>
        </w:r>
      </w:ins>
      <w:ins w:id="1217" w:author="Tomek Tomek" w:date="2017-07-03T14:41:00Z">
        <w:r w:rsidR="0039679A" w:rsidRPr="0039679A">
          <w:rPr>
            <w:rPrChange w:id="1218" w:author="Tomek Tomek" w:date="2017-07-03T14:43:00Z">
              <w:rPr>
                <w:sz w:val="20"/>
                <w:szCs w:val="20"/>
              </w:rPr>
            </w:rPrChange>
          </w:rPr>
          <w:instrText>https://developer.android.com/reference/android/app/Activity.html</w:instrText>
        </w:r>
      </w:ins>
      <w:ins w:id="1219" w:author="Tomek Tomek" w:date="2017-07-03T14:43:00Z">
        <w:r w:rsidR="0039679A" w:rsidRPr="0039679A">
          <w:rPr>
            <w:rPrChange w:id="1220" w:author="Tomek Tomek" w:date="2017-07-03T14:43:00Z">
              <w:rPr>
                <w:sz w:val="20"/>
                <w:szCs w:val="20"/>
              </w:rPr>
            </w:rPrChange>
          </w:rPr>
          <w:instrText xml:space="preserve">" </w:instrText>
        </w:r>
        <w:r w:rsidR="0039679A" w:rsidRPr="0039679A">
          <w:rPr>
            <w:rPrChange w:id="1221" w:author="Tomek Tomek" w:date="2017-07-03T14:43:00Z">
              <w:rPr>
                <w:sz w:val="20"/>
                <w:szCs w:val="20"/>
              </w:rPr>
            </w:rPrChange>
          </w:rPr>
          <w:fldChar w:fldCharType="separate"/>
        </w:r>
      </w:ins>
      <w:r w:rsidR="0039679A" w:rsidRPr="0039679A">
        <w:rPr>
          <w:rStyle w:val="Hipercze"/>
          <w:rPrChange w:id="1222" w:author="Tomek Tomek" w:date="2017-07-03T14:43:00Z">
            <w:rPr>
              <w:rStyle w:val="Hipercze"/>
              <w:sz w:val="20"/>
              <w:szCs w:val="20"/>
            </w:rPr>
          </w:rPrChange>
        </w:rPr>
        <w:t>https://developer.android.com/reference/android/app/Activity.html</w:t>
      </w:r>
      <w:ins w:id="1223" w:author="Tomek Tomek" w:date="2017-07-03T14:43:00Z">
        <w:r w:rsidR="0039679A" w:rsidRPr="0039679A">
          <w:rPr>
            <w:rPrChange w:id="1224" w:author="Tomek Tomek" w:date="2017-07-03T14:43:00Z">
              <w:rPr>
                <w:sz w:val="20"/>
                <w:szCs w:val="20"/>
              </w:rPr>
            </w:rPrChange>
          </w:rPr>
          <w:fldChar w:fldCharType="end"/>
        </w:r>
        <w:r w:rsidR="0039679A" w:rsidRPr="0039679A">
          <w:rPr>
            <w:rPrChange w:id="1225" w:author="Tomek Tomek" w:date="2017-07-03T14:43:00Z">
              <w:rPr>
                <w:sz w:val="20"/>
                <w:szCs w:val="20"/>
              </w:rPr>
            </w:rPrChange>
          </w:rPr>
          <w:t xml:space="preserve"> 15.06.2017</w:t>
        </w:r>
      </w:ins>
    </w:p>
    <w:p w:rsidR="008C2D97" w:rsidRPr="0039679A" w:rsidRDefault="008C2D97">
      <w:pPr>
        <w:spacing w:after="0"/>
        <w:rPr>
          <w:ins w:id="1226" w:author="Tomek Tomek" w:date="2017-07-03T14:41:00Z"/>
          <w:rPrChange w:id="1227" w:author="Tomek Tomek" w:date="2017-07-03T14:43:00Z">
            <w:rPr>
              <w:ins w:id="1228" w:author="Tomek Tomek" w:date="2017-07-03T14:41:00Z"/>
              <w:sz w:val="20"/>
              <w:szCs w:val="20"/>
            </w:rPr>
          </w:rPrChange>
        </w:rPr>
        <w:pPrChange w:id="1229" w:author="Tomek Tomek" w:date="2017-07-03T14:43:00Z">
          <w:pPr>
            <w:spacing w:after="0" w:line="240" w:lineRule="auto"/>
          </w:pPr>
        </w:pPrChange>
      </w:pPr>
      <w:ins w:id="1230" w:author="Tomek Tomek" w:date="2017-07-03T14:42:00Z">
        <w:r w:rsidRPr="0039679A">
          <w:rPr>
            <w:rPrChange w:id="1231" w:author="Tomek Tomek" w:date="2017-07-03T14:43:00Z">
              <w:rPr>
                <w:sz w:val="20"/>
                <w:szCs w:val="20"/>
              </w:rPr>
            </w:rPrChange>
          </w:rPr>
          <w:lastRenderedPageBreak/>
          <w:t xml:space="preserve">[9] </w:t>
        </w:r>
      </w:ins>
      <w:ins w:id="1232" w:author="Tomek Tomek" w:date="2017-07-03T14:43:00Z">
        <w:r w:rsidR="0039679A" w:rsidRPr="0039679A">
          <w:rPr>
            <w:rPrChange w:id="1233" w:author="Tomek Tomek" w:date="2017-07-03T14:43:00Z">
              <w:rPr>
                <w:sz w:val="20"/>
                <w:szCs w:val="20"/>
              </w:rPr>
            </w:rPrChange>
          </w:rPr>
          <w:fldChar w:fldCharType="begin"/>
        </w:r>
        <w:r w:rsidR="0039679A" w:rsidRPr="0039679A">
          <w:rPr>
            <w:rPrChange w:id="1234" w:author="Tomek Tomek" w:date="2017-07-03T14:43:00Z">
              <w:rPr>
                <w:sz w:val="20"/>
                <w:szCs w:val="20"/>
              </w:rPr>
            </w:rPrChange>
          </w:rPr>
          <w:instrText xml:space="preserve"> HYPERLINK "</w:instrText>
        </w:r>
      </w:ins>
      <w:ins w:id="1235" w:author="Tomek Tomek" w:date="2017-07-03T14:41:00Z">
        <w:r w:rsidR="0039679A" w:rsidRPr="0039679A">
          <w:rPr>
            <w:rPrChange w:id="1236" w:author="Tomek Tomek" w:date="2017-07-03T14:43:00Z">
              <w:rPr>
                <w:sz w:val="20"/>
                <w:szCs w:val="20"/>
              </w:rPr>
            </w:rPrChange>
          </w:rPr>
          <w:instrText>https://developer.android.com/about/dashboards/index.html#Platform</w:instrText>
        </w:r>
      </w:ins>
      <w:ins w:id="1237" w:author="Tomek Tomek" w:date="2017-07-03T14:43:00Z">
        <w:r w:rsidR="0039679A" w:rsidRPr="0039679A">
          <w:rPr>
            <w:rPrChange w:id="1238" w:author="Tomek Tomek" w:date="2017-07-03T14:43:00Z">
              <w:rPr>
                <w:sz w:val="20"/>
                <w:szCs w:val="20"/>
              </w:rPr>
            </w:rPrChange>
          </w:rPr>
          <w:instrText xml:space="preserve">" </w:instrText>
        </w:r>
        <w:r w:rsidR="0039679A" w:rsidRPr="0039679A">
          <w:rPr>
            <w:rPrChange w:id="1239" w:author="Tomek Tomek" w:date="2017-07-03T14:43:00Z">
              <w:rPr>
                <w:sz w:val="20"/>
                <w:szCs w:val="20"/>
              </w:rPr>
            </w:rPrChange>
          </w:rPr>
          <w:fldChar w:fldCharType="separate"/>
        </w:r>
      </w:ins>
      <w:r w:rsidR="0039679A" w:rsidRPr="0039679A">
        <w:rPr>
          <w:rStyle w:val="Hipercze"/>
          <w:rPrChange w:id="1240" w:author="Tomek Tomek" w:date="2017-07-03T14:43:00Z">
            <w:rPr>
              <w:rStyle w:val="Hipercze"/>
              <w:sz w:val="20"/>
              <w:szCs w:val="20"/>
            </w:rPr>
          </w:rPrChange>
        </w:rPr>
        <w:t>https://developer.android.com/about/dashboards/index.html#Platform</w:t>
      </w:r>
      <w:ins w:id="1241" w:author="Tomek Tomek" w:date="2017-07-03T14:43:00Z">
        <w:r w:rsidR="0039679A" w:rsidRPr="0039679A">
          <w:rPr>
            <w:rPrChange w:id="1242" w:author="Tomek Tomek" w:date="2017-07-03T14:43:00Z">
              <w:rPr>
                <w:sz w:val="20"/>
                <w:szCs w:val="20"/>
              </w:rPr>
            </w:rPrChange>
          </w:rPr>
          <w:fldChar w:fldCharType="end"/>
        </w:r>
        <w:r w:rsidR="0039679A" w:rsidRPr="0039679A">
          <w:rPr>
            <w:rPrChange w:id="1243" w:author="Tomek Tomek" w:date="2017-07-03T14:43:00Z">
              <w:rPr>
                <w:sz w:val="20"/>
                <w:szCs w:val="20"/>
              </w:rPr>
            </w:rPrChange>
          </w:rPr>
          <w:t xml:space="preserve"> 15.06.2017</w:t>
        </w:r>
      </w:ins>
    </w:p>
    <w:p w:rsidR="008C2D97" w:rsidRDefault="008C2D97" w:rsidP="008C2D97">
      <w:pPr>
        <w:spacing w:after="0" w:line="240" w:lineRule="auto"/>
        <w:rPr>
          <w:ins w:id="1244" w:author="Tomek Tomek" w:date="2017-07-03T14:40:00Z"/>
          <w:sz w:val="20"/>
          <w:szCs w:val="20"/>
        </w:rPr>
      </w:pPr>
    </w:p>
    <w:p w:rsidR="008C2D97" w:rsidRDefault="008C2D97" w:rsidP="008C2D97">
      <w:pPr>
        <w:rPr>
          <w:ins w:id="1245" w:author="Tomek Tomek" w:date="2017-07-03T14:40:00Z"/>
        </w:rPr>
      </w:pPr>
    </w:p>
    <w:p w:rsidR="008C2D97" w:rsidRDefault="008C2D97">
      <w:pPr>
        <w:rPr>
          <w:ins w:id="1246" w:author="Tomek Tomek" w:date="2017-07-03T14:40:00Z"/>
        </w:rPr>
        <w:pPrChange w:id="1247" w:author="Tomek Tomek" w:date="2017-07-03T14:23:00Z">
          <w:pPr>
            <w:pStyle w:val="Nagwek1"/>
          </w:pPr>
        </w:pPrChange>
      </w:pPr>
    </w:p>
    <w:p w:rsidR="00A34E28" w:rsidRDefault="00A34E28">
      <w:pPr>
        <w:rPr>
          <w:ins w:id="1248" w:author="Tomek Tomek" w:date="2017-07-03T14:38:00Z"/>
        </w:rPr>
        <w:pPrChange w:id="1249" w:author="Tomek Tomek" w:date="2017-07-03T14:23:00Z">
          <w:pPr>
            <w:pStyle w:val="Nagwek1"/>
          </w:pPr>
        </w:pPrChange>
      </w:pPr>
      <w:ins w:id="1250" w:author="Tomek Tomek" w:date="2017-07-03T14:23:00Z">
        <w:r>
          <w:t>[1] Tytuł. Autor, miasto, wydawnictwo, rok</w:t>
        </w:r>
      </w:ins>
    </w:p>
    <w:p w:rsidR="008C2D97" w:rsidRDefault="008C2D97">
      <w:pPr>
        <w:rPr>
          <w:ins w:id="1251" w:author="Tomek Tomek" w:date="2017-07-03T14:23:00Z"/>
        </w:rPr>
        <w:pPrChange w:id="1252" w:author="Tomek Tomek" w:date="2017-07-03T14:23:00Z">
          <w:pPr>
            <w:pStyle w:val="Nagwek1"/>
          </w:pPr>
        </w:pPrChange>
      </w:pPr>
    </w:p>
    <w:p w:rsidR="00A34E28" w:rsidRDefault="00A34E28">
      <w:pPr>
        <w:rPr>
          <w:ins w:id="1253" w:author="Tomek Tomek" w:date="2017-07-03T14:23:00Z"/>
        </w:rPr>
        <w:pPrChange w:id="1254" w:author="Tomek Tomek" w:date="2017-07-03T14:23:00Z">
          <w:pPr>
            <w:pStyle w:val="Nagwek1"/>
          </w:pPr>
        </w:pPrChange>
      </w:pPr>
      <w:ins w:id="1255" w:author="Tomek Tomek" w:date="2017-07-03T14:23:00Z">
        <w:r>
          <w:t>[2] www.bardzoinformacyjnastrona.org, 26.08.2009</w:t>
        </w:r>
      </w:ins>
    </w:p>
    <w:p w:rsidR="00A34E28" w:rsidRPr="007A2824" w:rsidRDefault="00A34E28">
      <w:pPr>
        <w:pPrChange w:id="1256" w:author="Tomek Tomek" w:date="2017-07-03T14:23:00Z">
          <w:pPr>
            <w:pStyle w:val="Nagwek1"/>
          </w:pPr>
        </w:pPrChange>
      </w:pPr>
    </w:p>
    <w:p w:rsidR="0049230C" w:rsidRDefault="00BD1C04" w:rsidP="00547FAE">
      <w:pPr>
        <w:ind w:firstLine="0"/>
      </w:pPr>
      <w:r>
        <w:t>grywalizacja</w:t>
      </w:r>
    </w:p>
    <w:p w:rsidR="0049230C" w:rsidRDefault="00BD1C04" w:rsidP="00547FAE">
      <w:pPr>
        <w:ind w:firstLine="0"/>
      </w:pPr>
      <w:r>
        <w:t>profil użytkownika i ścieżki</w:t>
      </w:r>
    </w:p>
    <w:p w:rsidR="0049230C" w:rsidRDefault="00BD1C04" w:rsidP="00547FAE">
      <w:pPr>
        <w:ind w:firstLine="0"/>
      </w:pPr>
      <w:r>
        <w:t>polska - uzupełnienie</w:t>
      </w:r>
    </w:p>
    <w:p w:rsidR="0049230C" w:rsidRDefault="00BD1C04" w:rsidP="00547FAE">
      <w:pPr>
        <w:ind w:firstLine="0"/>
      </w:pPr>
      <w:r>
        <w:t>zmiana paradygmatu -&gt; szukanie / konkursy podczas zwiedzania</w:t>
      </w:r>
    </w:p>
    <w:p w:rsidR="0049230C" w:rsidRDefault="00BD1C04" w:rsidP="00547FAE">
      <w:r>
        <w:t>Techniki multimedialne</w:t>
      </w:r>
    </w:p>
    <w:p w:rsidR="0049230C" w:rsidRDefault="00BD1C04" w:rsidP="00547FAE">
      <w:r>
        <w:t>Obrazy – uczenie wzrokiem %% źródło</w:t>
      </w:r>
    </w:p>
    <w:p w:rsidR="0049230C" w:rsidRDefault="00BD1C04" w:rsidP="00547FAE">
      <w:r>
        <w:t>Filmy instruktażowe - yt</w:t>
      </w:r>
    </w:p>
    <w:p w:rsidR="0049230C" w:rsidRDefault="00BD1C04" w:rsidP="00547FAE">
      <w:r>
        <w:t>Słuchy – języki</w:t>
      </w:r>
    </w:p>
    <w:p w:rsidR="0049230C" w:rsidRDefault="00BD1C04" w:rsidP="00547FAE">
      <w:r>
        <w:t>Przyszłość – holo – może źródło artykuł</w:t>
      </w:r>
    </w:p>
    <w:p w:rsidR="0049230C" w:rsidRDefault="0049230C" w:rsidP="00547FAE"/>
    <w:p w:rsidR="0049230C" w:rsidRDefault="00BD1C04" w:rsidP="00547FAE">
      <w:r>
        <w:t>======</w:t>
      </w:r>
    </w:p>
    <w:p w:rsidR="0049230C" w:rsidRDefault="00BD1C04" w:rsidP="00547FAE">
      <w:r>
        <w:t>kategorie uzytkownikow</w:t>
      </w:r>
    </w:p>
    <w:p w:rsidR="0049230C" w:rsidRDefault="00BD1C04" w:rsidP="00547FAE">
      <w:r>
        <w:t>wybor tematyczny</w:t>
      </w:r>
    </w:p>
    <w:p w:rsidR="0049230C" w:rsidRDefault="00BD1C04" w:rsidP="00547FAE">
      <w:r>
        <w:t>historia</w:t>
      </w:r>
    </w:p>
    <w:p w:rsidR="0049230C" w:rsidRDefault="00BD1C04" w:rsidP="00547FAE">
      <w:r>
        <w:t>opcja bez logowania</w:t>
      </w:r>
    </w:p>
    <w:p w:rsidR="0049230C" w:rsidRDefault="00BD1C04" w:rsidP="00547FAE">
      <w:r>
        <w:t>zasymulowac baze danych muzeum</w:t>
      </w:r>
    </w:p>
    <w:p w:rsidR="0049230C" w:rsidRDefault="0049230C" w:rsidP="00547FAE"/>
    <w:p w:rsidR="0049230C" w:rsidRDefault="00BD1C04" w:rsidP="00547FAE">
      <w:r>
        <w:t>w rozwiązaniach dopisać REcyclerView, jako rozwiazanie optymalizacyjne</w:t>
      </w:r>
    </w:p>
    <w:p w:rsidR="0049230C" w:rsidRDefault="00BD1C04" w:rsidP="00547FAE">
      <w:r>
        <w:lastRenderedPageBreak/>
        <w:t>rysunki z aplikacji screenshoty</w:t>
      </w:r>
    </w:p>
    <w:p w:rsidR="0049230C" w:rsidRDefault="00BD1C04" w:rsidP="00547FAE">
      <w:r>
        <w:t>zrefactorować pakiety</w:t>
      </w:r>
    </w:p>
    <w:p w:rsidR="0049230C" w:rsidRDefault="0049230C" w:rsidP="00547FAE">
      <w:pPr>
        <w:jc w:val="center"/>
      </w:pPr>
    </w:p>
    <w:p w:rsidR="0049230C" w:rsidDel="0003613D" w:rsidRDefault="0049230C" w:rsidP="00547FAE">
      <w:pPr>
        <w:jc w:val="center"/>
        <w:rPr>
          <w:del w:id="1257" w:author="Tomek Tomek" w:date="2017-06-30T15:17:00Z"/>
        </w:rPr>
      </w:pPr>
    </w:p>
    <w:p w:rsidR="0049230C" w:rsidDel="0003613D" w:rsidRDefault="0049230C" w:rsidP="00547FAE">
      <w:pPr>
        <w:jc w:val="center"/>
        <w:rPr>
          <w:del w:id="1258" w:author="Tomek Tomek" w:date="2017-06-30T15:17:00Z"/>
        </w:rPr>
      </w:pPr>
    </w:p>
    <w:p w:rsidR="0049230C" w:rsidRDefault="0049230C">
      <w:pPr>
        <w:ind w:firstLine="0"/>
        <w:pPrChange w:id="1259" w:author="Tomek Tomek" w:date="2017-06-30T15:17:00Z">
          <w:pPr>
            <w:jc w:val="center"/>
          </w:pPr>
        </w:pPrChange>
      </w:pPr>
    </w:p>
    <w:sectPr w:rsidR="0049230C" w:rsidSect="00FE3A5A">
      <w:footerReference w:type="default" r:id="rId16"/>
      <w:pgSz w:w="11906" w:h="16838" w:code="9"/>
      <w:pgMar w:top="1418" w:right="1701" w:bottom="1418" w:left="1134" w:header="709" w:footer="709" w:gutter="0"/>
      <w:pgNumType w:start="0"/>
      <w:cols w:space="708"/>
      <w:titlePg/>
      <w:sectPrChange w:id="1260" w:author="Tomek Tomek" w:date="2017-07-03T18:20:00Z">
        <w:sectPr w:rsidR="0049230C" w:rsidSect="00FE3A5A">
          <w:pgMar w:top="1134" w:right="851" w:bottom="1134" w:left="1418" w:header="709" w:footer="709"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12A" w:rsidRDefault="008B512A">
      <w:pPr>
        <w:spacing w:after="0" w:line="240" w:lineRule="auto"/>
      </w:pPr>
      <w:r>
        <w:separator/>
      </w:r>
    </w:p>
  </w:endnote>
  <w:endnote w:type="continuationSeparator" w:id="0">
    <w:p w:rsidR="008B512A" w:rsidRDefault="008B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824" w:rsidRDefault="007A2824">
    <w:pPr>
      <w:tabs>
        <w:tab w:val="center" w:pos="4536"/>
        <w:tab w:val="right" w:pos="9072"/>
      </w:tabs>
      <w:spacing w:after="0" w:line="240" w:lineRule="auto"/>
      <w:jc w:val="center"/>
    </w:pPr>
    <w:r>
      <w:fldChar w:fldCharType="begin"/>
    </w:r>
    <w:r>
      <w:instrText>PAGE</w:instrText>
    </w:r>
    <w:r>
      <w:fldChar w:fldCharType="separate"/>
    </w:r>
    <w:r w:rsidR="007F7C8D">
      <w:rPr>
        <w:noProof/>
      </w:rPr>
      <w:t>31</w:t>
    </w:r>
    <w:r>
      <w:fldChar w:fldCharType="end"/>
    </w:r>
  </w:p>
  <w:p w:rsidR="007A2824" w:rsidRDefault="007A2824">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12A" w:rsidRDefault="008B512A">
      <w:pPr>
        <w:spacing w:after="0" w:line="240" w:lineRule="auto"/>
      </w:pPr>
      <w:r>
        <w:separator/>
      </w:r>
    </w:p>
  </w:footnote>
  <w:footnote w:type="continuationSeparator" w:id="0">
    <w:p w:rsidR="008B512A" w:rsidRDefault="008B512A">
      <w:pPr>
        <w:spacing w:after="0" w:line="240" w:lineRule="auto"/>
      </w:pPr>
      <w:r>
        <w:continuationSeparator/>
      </w:r>
    </w:p>
  </w:footnote>
  <w:footnote w:id="1">
    <w:p w:rsidR="007A2824" w:rsidRDefault="007A2824">
      <w:pPr>
        <w:spacing w:after="0" w:line="240" w:lineRule="auto"/>
        <w:rPr>
          <w:sz w:val="20"/>
          <w:szCs w:val="20"/>
        </w:rPr>
      </w:pPr>
      <w:r>
        <w:rPr>
          <w:vertAlign w:val="superscript"/>
        </w:rPr>
        <w:footnoteRef/>
      </w:r>
      <w:r>
        <w:rPr>
          <w:sz w:val="20"/>
          <w:szCs w:val="20"/>
        </w:rPr>
        <w:t xml:space="preserve"> http://culture.pl/pl/artykul/sztuka-i-technologia-w-polsce-od-nowoczesnosci-do-technokultury</w:t>
      </w:r>
    </w:p>
  </w:footnote>
  <w:footnote w:id="2">
    <w:p w:rsidR="007A2824" w:rsidRDefault="007A2824" w:rsidP="00CE21BE">
      <w:pPr>
        <w:spacing w:after="0" w:line="240" w:lineRule="auto"/>
        <w:rPr>
          <w:sz w:val="20"/>
          <w:szCs w:val="20"/>
        </w:rPr>
      </w:pPr>
      <w:r>
        <w:rPr>
          <w:vertAlign w:val="superscript"/>
        </w:rPr>
        <w:footnoteRef/>
      </w:r>
      <w:r>
        <w:rPr>
          <w:sz w:val="20"/>
          <w:szCs w:val="20"/>
        </w:rPr>
        <w:t>http://www.idc.com/promo/smartphone-market-share/RESOURCES/IMAGES/chart-ww-smartphone-os-market-share.jpg</w:t>
      </w:r>
    </w:p>
  </w:footnote>
  <w:footnote w:id="3">
    <w:p w:rsidR="007A2824" w:rsidRDefault="007A2824">
      <w:pPr>
        <w:pStyle w:val="Tekstprzypisudolnego"/>
      </w:pPr>
      <w:ins w:id="418" w:author="Tomek Tomek" w:date="2017-07-01T15:00:00Z">
        <w:r>
          <w:rPr>
            <w:rStyle w:val="Odwoanieprzypisudolnego"/>
          </w:rPr>
          <w:footnoteRef/>
        </w:r>
        <w:r>
          <w:t xml:space="preserve"> </w:t>
        </w:r>
      </w:ins>
      <w:ins w:id="419" w:author="Tomek Tomek" w:date="2017-07-01T15:01:00Z">
        <w:r w:rsidRPr="00E034FB">
          <w:t>https://pl.wikipedia.org/wiki/Rzeczywisto%C5%9B%C4%87_rozszerzona#Definicja</w:t>
        </w:r>
      </w:ins>
    </w:p>
  </w:footnote>
  <w:footnote w:id="4">
    <w:p w:rsidR="007A2824" w:rsidRDefault="007A2824">
      <w:pPr>
        <w:pStyle w:val="Tekstprzypisudolnego"/>
      </w:pPr>
      <w:ins w:id="505" w:author="Tomek Tomek" w:date="2017-07-02T12:18:00Z">
        <w:r>
          <w:rPr>
            <w:rStyle w:val="Odwoanieprzypisudolnego"/>
          </w:rPr>
          <w:footnoteRef/>
        </w:r>
        <w:r>
          <w:t xml:space="preserve"> </w:t>
        </w:r>
        <w:r w:rsidRPr="001668BB">
          <w:t>https://thinkmobiles.com/blog/best-ar-sdk-review/</w:t>
        </w:r>
      </w:ins>
    </w:p>
  </w:footnote>
  <w:footnote w:id="5">
    <w:p w:rsidR="007A2824" w:rsidRDefault="007A2824" w:rsidP="00CE21BE">
      <w:pPr>
        <w:spacing w:after="0" w:line="240" w:lineRule="auto"/>
        <w:rPr>
          <w:sz w:val="20"/>
          <w:szCs w:val="20"/>
        </w:rPr>
      </w:pPr>
      <w:r>
        <w:rPr>
          <w:vertAlign w:val="superscript"/>
        </w:rPr>
        <w:footnoteRef/>
      </w:r>
      <w:r>
        <w:rPr>
          <w:sz w:val="20"/>
          <w:szCs w:val="20"/>
        </w:rPr>
        <w:t xml:space="preserve"> https://go.java/index.html</w:t>
      </w:r>
    </w:p>
  </w:footnote>
  <w:footnote w:id="6">
    <w:p w:rsidR="007A2824" w:rsidRDefault="007A2824">
      <w:pPr>
        <w:spacing w:after="0" w:line="240" w:lineRule="auto"/>
        <w:rPr>
          <w:sz w:val="20"/>
          <w:szCs w:val="20"/>
        </w:rPr>
      </w:pPr>
      <w:r>
        <w:rPr>
          <w:vertAlign w:val="superscript"/>
        </w:rPr>
        <w:footnoteRef/>
      </w:r>
      <w:r>
        <w:rPr>
          <w:sz w:val="20"/>
          <w:szCs w:val="20"/>
        </w:rPr>
        <w:t>https://upload.wikimedia.org/wikipedia/commons/thumb/a/af/Android-System-Architecture.svg/906px-Android-System-Architecture.svg.png</w:t>
      </w:r>
    </w:p>
  </w:footnote>
  <w:footnote w:id="7">
    <w:p w:rsidR="007A2824" w:rsidRDefault="007A2824">
      <w:pPr>
        <w:spacing w:after="0" w:line="240" w:lineRule="auto"/>
        <w:rPr>
          <w:sz w:val="20"/>
          <w:szCs w:val="20"/>
        </w:rPr>
      </w:pPr>
      <w:r>
        <w:rPr>
          <w:vertAlign w:val="superscript"/>
        </w:rPr>
        <w:footnoteRef/>
      </w:r>
      <w:r>
        <w:rPr>
          <w:sz w:val="20"/>
          <w:szCs w:val="20"/>
        </w:rPr>
        <w:t xml:space="preserve"> https://developer.android.com/reference/android/app/Activity.html</w:t>
      </w:r>
    </w:p>
  </w:footnote>
  <w:footnote w:id="8">
    <w:p w:rsidR="007A2824" w:rsidDel="0003613D" w:rsidRDefault="007A2824">
      <w:pPr>
        <w:spacing w:after="0" w:line="240" w:lineRule="auto"/>
        <w:rPr>
          <w:del w:id="662" w:author="Tomek Tomek" w:date="2017-06-30T15:16:00Z"/>
          <w:sz w:val="20"/>
          <w:szCs w:val="20"/>
        </w:rPr>
      </w:pPr>
      <w:del w:id="663" w:author="Tomek Tomek" w:date="2017-06-30T15:16:00Z">
        <w:r w:rsidDel="0003613D">
          <w:rPr>
            <w:vertAlign w:val="superscript"/>
          </w:rPr>
          <w:footnoteRef/>
        </w:r>
        <w:r w:rsidDel="0003613D">
          <w:rPr>
            <w:sz w:val="20"/>
            <w:szCs w:val="20"/>
          </w:rPr>
          <w:delText xml:space="preserve"> https://developer.android.com/reference/android/app/Activity.html</w:delText>
        </w:r>
      </w:del>
    </w:p>
  </w:footnote>
  <w:footnote w:id="9">
    <w:p w:rsidR="007A2824" w:rsidRDefault="007A2824">
      <w:pPr>
        <w:spacing w:after="0" w:line="240" w:lineRule="auto"/>
        <w:rPr>
          <w:sz w:val="20"/>
          <w:szCs w:val="20"/>
        </w:rPr>
      </w:pPr>
      <w:r>
        <w:rPr>
          <w:vertAlign w:val="superscript"/>
        </w:rPr>
        <w:footnoteRef/>
      </w:r>
      <w:r>
        <w:rPr>
          <w:sz w:val="20"/>
          <w:szCs w:val="20"/>
        </w:rPr>
        <w:t xml:space="preserve"> https://developer.android.com/about/dashboards/index.html#Platform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6B7"/>
    <w:multiLevelType w:val="hybridMultilevel"/>
    <w:tmpl w:val="D59E91E4"/>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4D60C88"/>
    <w:multiLevelType w:val="hybridMultilevel"/>
    <w:tmpl w:val="D40A154C"/>
    <w:lvl w:ilvl="0" w:tplc="04150013">
      <w:start w:val="1"/>
      <w:numFmt w:val="upperRoman"/>
      <w:lvlText w:val="%1."/>
      <w:lvlJc w:val="right"/>
      <w:pPr>
        <w:ind w:left="3600" w:hanging="360"/>
      </w:pPr>
    </w:lvl>
    <w:lvl w:ilvl="1" w:tplc="04150019">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2" w15:restartNumberingAfterBreak="0">
    <w:nsid w:val="23193EA3"/>
    <w:multiLevelType w:val="hybridMultilevel"/>
    <w:tmpl w:val="59E2A1D6"/>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273B4983"/>
    <w:multiLevelType w:val="hybridMultilevel"/>
    <w:tmpl w:val="D9CC2B02"/>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4" w15:restartNumberingAfterBreak="0">
    <w:nsid w:val="2A6B7EEA"/>
    <w:multiLevelType w:val="hybridMultilevel"/>
    <w:tmpl w:val="4B683A8A"/>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2B1D2CDF"/>
    <w:multiLevelType w:val="hybridMultilevel"/>
    <w:tmpl w:val="4E1C1C54"/>
    <w:lvl w:ilvl="0" w:tplc="04150013">
      <w:start w:val="1"/>
      <w:numFmt w:val="upperRoman"/>
      <w:lvlText w:val="%1."/>
      <w:lvlJc w:val="right"/>
      <w:pPr>
        <w:ind w:left="1004" w:hanging="360"/>
      </w:pPr>
    </w:lvl>
    <w:lvl w:ilvl="1" w:tplc="04150019">
      <w:start w:val="1"/>
      <w:numFmt w:val="lowerLetter"/>
      <w:lvlText w:val="%2."/>
      <w:lvlJc w:val="left"/>
      <w:pPr>
        <w:ind w:left="1724" w:hanging="360"/>
      </w:pPr>
    </w:lvl>
    <w:lvl w:ilvl="2" w:tplc="0415001B">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6" w15:restartNumberingAfterBreak="0">
    <w:nsid w:val="31722062"/>
    <w:multiLevelType w:val="hybridMultilevel"/>
    <w:tmpl w:val="016871A6"/>
    <w:lvl w:ilvl="0" w:tplc="04150013">
      <w:start w:val="1"/>
      <w:numFmt w:val="upperRoman"/>
      <w:lvlText w:val="%1."/>
      <w:lvlJc w:val="righ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7" w15:restartNumberingAfterBreak="0">
    <w:nsid w:val="55BA1641"/>
    <w:multiLevelType w:val="hybridMultilevel"/>
    <w:tmpl w:val="E94A4DFC"/>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15:restartNumberingAfterBreak="0">
    <w:nsid w:val="58167CED"/>
    <w:multiLevelType w:val="multilevel"/>
    <w:tmpl w:val="BC1CF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A00036E"/>
    <w:multiLevelType w:val="hybridMultilevel"/>
    <w:tmpl w:val="5EE6011A"/>
    <w:lvl w:ilvl="0" w:tplc="04150017">
      <w:start w:val="1"/>
      <w:numFmt w:val="lowerLetter"/>
      <w:lvlText w:val="%1)"/>
      <w:lvlJc w:val="left"/>
      <w:pPr>
        <w:ind w:left="1724" w:hanging="360"/>
      </w:pPr>
    </w:lvl>
    <w:lvl w:ilvl="1" w:tplc="04150019" w:tentative="1">
      <w:start w:val="1"/>
      <w:numFmt w:val="lowerLetter"/>
      <w:lvlText w:val="%2."/>
      <w:lvlJc w:val="left"/>
      <w:pPr>
        <w:ind w:left="2444" w:hanging="360"/>
      </w:pPr>
    </w:lvl>
    <w:lvl w:ilvl="2" w:tplc="0415001B" w:tentative="1">
      <w:start w:val="1"/>
      <w:numFmt w:val="lowerRoman"/>
      <w:lvlText w:val="%3."/>
      <w:lvlJc w:val="right"/>
      <w:pPr>
        <w:ind w:left="3164" w:hanging="180"/>
      </w:pPr>
    </w:lvl>
    <w:lvl w:ilvl="3" w:tplc="0415000F" w:tentative="1">
      <w:start w:val="1"/>
      <w:numFmt w:val="decimal"/>
      <w:lvlText w:val="%4."/>
      <w:lvlJc w:val="left"/>
      <w:pPr>
        <w:ind w:left="3884" w:hanging="360"/>
      </w:pPr>
    </w:lvl>
    <w:lvl w:ilvl="4" w:tplc="04150019" w:tentative="1">
      <w:start w:val="1"/>
      <w:numFmt w:val="lowerLetter"/>
      <w:lvlText w:val="%5."/>
      <w:lvlJc w:val="left"/>
      <w:pPr>
        <w:ind w:left="4604" w:hanging="360"/>
      </w:pPr>
    </w:lvl>
    <w:lvl w:ilvl="5" w:tplc="0415001B" w:tentative="1">
      <w:start w:val="1"/>
      <w:numFmt w:val="lowerRoman"/>
      <w:lvlText w:val="%6."/>
      <w:lvlJc w:val="right"/>
      <w:pPr>
        <w:ind w:left="5324" w:hanging="180"/>
      </w:pPr>
    </w:lvl>
    <w:lvl w:ilvl="6" w:tplc="0415000F" w:tentative="1">
      <w:start w:val="1"/>
      <w:numFmt w:val="decimal"/>
      <w:lvlText w:val="%7."/>
      <w:lvlJc w:val="left"/>
      <w:pPr>
        <w:ind w:left="6044" w:hanging="360"/>
      </w:pPr>
    </w:lvl>
    <w:lvl w:ilvl="7" w:tplc="04150019" w:tentative="1">
      <w:start w:val="1"/>
      <w:numFmt w:val="lowerLetter"/>
      <w:lvlText w:val="%8."/>
      <w:lvlJc w:val="left"/>
      <w:pPr>
        <w:ind w:left="6764" w:hanging="360"/>
      </w:pPr>
    </w:lvl>
    <w:lvl w:ilvl="8" w:tplc="0415001B" w:tentative="1">
      <w:start w:val="1"/>
      <w:numFmt w:val="lowerRoman"/>
      <w:lvlText w:val="%9."/>
      <w:lvlJc w:val="right"/>
      <w:pPr>
        <w:ind w:left="7484" w:hanging="180"/>
      </w:pPr>
    </w:lvl>
  </w:abstractNum>
  <w:abstractNum w:abstractNumId="10" w15:restartNumberingAfterBreak="0">
    <w:nsid w:val="7328199B"/>
    <w:multiLevelType w:val="hybridMultilevel"/>
    <w:tmpl w:val="03BCA78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15:restartNumberingAfterBreak="0">
    <w:nsid w:val="75EC22C8"/>
    <w:multiLevelType w:val="hybridMultilevel"/>
    <w:tmpl w:val="2A928A0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15:restartNumberingAfterBreak="0">
    <w:nsid w:val="760B6574"/>
    <w:multiLevelType w:val="hybridMultilevel"/>
    <w:tmpl w:val="A82AF816"/>
    <w:lvl w:ilvl="0" w:tplc="04150019">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795635B1"/>
    <w:multiLevelType w:val="hybridMultilevel"/>
    <w:tmpl w:val="F4365770"/>
    <w:lvl w:ilvl="0" w:tplc="04150013">
      <w:start w:val="1"/>
      <w:numFmt w:val="upperRoman"/>
      <w:lvlText w:val="%1."/>
      <w:lvlJc w:val="righ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num w:numId="1">
    <w:abstractNumId w:val="8"/>
  </w:num>
  <w:num w:numId="2">
    <w:abstractNumId w:val="2"/>
  </w:num>
  <w:num w:numId="3">
    <w:abstractNumId w:val="6"/>
  </w:num>
  <w:num w:numId="4">
    <w:abstractNumId w:val="1"/>
  </w:num>
  <w:num w:numId="5">
    <w:abstractNumId w:val="5"/>
  </w:num>
  <w:num w:numId="6">
    <w:abstractNumId w:val="0"/>
  </w:num>
  <w:num w:numId="7">
    <w:abstractNumId w:val="13"/>
  </w:num>
  <w:num w:numId="8">
    <w:abstractNumId w:val="10"/>
  </w:num>
  <w:num w:numId="9">
    <w:abstractNumId w:val="9"/>
  </w:num>
  <w:num w:numId="10">
    <w:abstractNumId w:val="4"/>
  </w:num>
  <w:num w:numId="11">
    <w:abstractNumId w:val="12"/>
  </w:num>
  <w:num w:numId="12">
    <w:abstractNumId w:val="3"/>
  </w:num>
  <w:num w:numId="13">
    <w:abstractNumId w:val="7"/>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ek Tomek">
    <w15:presenceInfo w15:providerId="Windows Live" w15:userId="795f9e63ad6e4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mirrorMargins/>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9230C"/>
    <w:rsid w:val="0003613D"/>
    <w:rsid w:val="000414CF"/>
    <w:rsid w:val="000855C0"/>
    <w:rsid w:val="000914FA"/>
    <w:rsid w:val="00094328"/>
    <w:rsid w:val="000E13A9"/>
    <w:rsid w:val="000F468F"/>
    <w:rsid w:val="0012790C"/>
    <w:rsid w:val="001668BB"/>
    <w:rsid w:val="00173F17"/>
    <w:rsid w:val="001941C1"/>
    <w:rsid w:val="001C09E3"/>
    <w:rsid w:val="001C39EF"/>
    <w:rsid w:val="001D34EE"/>
    <w:rsid w:val="002C12F7"/>
    <w:rsid w:val="002E4159"/>
    <w:rsid w:val="002F6E60"/>
    <w:rsid w:val="0031611F"/>
    <w:rsid w:val="0032168A"/>
    <w:rsid w:val="00353849"/>
    <w:rsid w:val="00357C0D"/>
    <w:rsid w:val="00382FE4"/>
    <w:rsid w:val="00390123"/>
    <w:rsid w:val="0039679A"/>
    <w:rsid w:val="00403FC8"/>
    <w:rsid w:val="0041579D"/>
    <w:rsid w:val="00421A6F"/>
    <w:rsid w:val="00425C1F"/>
    <w:rsid w:val="00457DA5"/>
    <w:rsid w:val="00463DCB"/>
    <w:rsid w:val="0047169A"/>
    <w:rsid w:val="0049230C"/>
    <w:rsid w:val="004B3A1D"/>
    <w:rsid w:val="004E321A"/>
    <w:rsid w:val="004E37E4"/>
    <w:rsid w:val="004E6761"/>
    <w:rsid w:val="004F77CC"/>
    <w:rsid w:val="00523F83"/>
    <w:rsid w:val="00547FAE"/>
    <w:rsid w:val="00576073"/>
    <w:rsid w:val="005A6228"/>
    <w:rsid w:val="005B1366"/>
    <w:rsid w:val="005D478E"/>
    <w:rsid w:val="005F0885"/>
    <w:rsid w:val="00644E4E"/>
    <w:rsid w:val="0066421C"/>
    <w:rsid w:val="00690055"/>
    <w:rsid w:val="006F3664"/>
    <w:rsid w:val="006F43F9"/>
    <w:rsid w:val="00753D5D"/>
    <w:rsid w:val="00774850"/>
    <w:rsid w:val="0079575A"/>
    <w:rsid w:val="007A2824"/>
    <w:rsid w:val="007B310B"/>
    <w:rsid w:val="007F18E8"/>
    <w:rsid w:val="007F7686"/>
    <w:rsid w:val="007F7C8D"/>
    <w:rsid w:val="008169C8"/>
    <w:rsid w:val="0086349E"/>
    <w:rsid w:val="00892331"/>
    <w:rsid w:val="008B512A"/>
    <w:rsid w:val="008C2D97"/>
    <w:rsid w:val="008E6F12"/>
    <w:rsid w:val="008E6F57"/>
    <w:rsid w:val="00915068"/>
    <w:rsid w:val="00A002FE"/>
    <w:rsid w:val="00A25634"/>
    <w:rsid w:val="00A34E28"/>
    <w:rsid w:val="00AC0590"/>
    <w:rsid w:val="00AC56AA"/>
    <w:rsid w:val="00AF079C"/>
    <w:rsid w:val="00AF2A12"/>
    <w:rsid w:val="00AF4468"/>
    <w:rsid w:val="00B17D41"/>
    <w:rsid w:val="00B32D1E"/>
    <w:rsid w:val="00B466C8"/>
    <w:rsid w:val="00B55BCC"/>
    <w:rsid w:val="00B77E32"/>
    <w:rsid w:val="00B9640A"/>
    <w:rsid w:val="00BC35FE"/>
    <w:rsid w:val="00BD1C04"/>
    <w:rsid w:val="00BD5344"/>
    <w:rsid w:val="00BD7E78"/>
    <w:rsid w:val="00C26FC3"/>
    <w:rsid w:val="00C47D08"/>
    <w:rsid w:val="00C61C7E"/>
    <w:rsid w:val="00CA2167"/>
    <w:rsid w:val="00CE21BE"/>
    <w:rsid w:val="00D07B68"/>
    <w:rsid w:val="00D147FF"/>
    <w:rsid w:val="00D650D2"/>
    <w:rsid w:val="00D7281F"/>
    <w:rsid w:val="00D91429"/>
    <w:rsid w:val="00DA6B1D"/>
    <w:rsid w:val="00DC67E4"/>
    <w:rsid w:val="00E034FB"/>
    <w:rsid w:val="00E336A3"/>
    <w:rsid w:val="00E75848"/>
    <w:rsid w:val="00E847C4"/>
    <w:rsid w:val="00E9780D"/>
    <w:rsid w:val="00EA66AD"/>
    <w:rsid w:val="00EC6392"/>
    <w:rsid w:val="00ED5B8A"/>
    <w:rsid w:val="00EE4ED2"/>
    <w:rsid w:val="00F0595F"/>
    <w:rsid w:val="00F5559F"/>
    <w:rsid w:val="00F95558"/>
    <w:rsid w:val="00FC0D56"/>
    <w:rsid w:val="00FD69B4"/>
    <w:rsid w:val="00FE3A5A"/>
    <w:rsid w:val="00FE4F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4423"/>
  <w15:docId w15:val="{C282D471-6BDD-4B60-A6C0-89E62004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l-PL" w:eastAsia="pl-PL" w:bidi="ar-SA"/>
      </w:rPr>
    </w:rPrDefault>
    <w:pPrDefault>
      <w:pPr>
        <w:widowControl w:val="0"/>
        <w:pBdr>
          <w:top w:val="nil"/>
          <w:left w:val="nil"/>
          <w:bottom w:val="nil"/>
          <w:right w:val="nil"/>
          <w:between w:val="nil"/>
        </w:pBd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uiPriority w:val="9"/>
    <w:qFormat/>
    <w:pPr>
      <w:keepNext/>
      <w:keepLines/>
      <w:spacing w:before="480" w:after="120"/>
      <w:contextualSpacing/>
      <w:outlineLvl w:val="0"/>
    </w:pPr>
    <w:rPr>
      <w:b/>
      <w:sz w:val="48"/>
      <w:szCs w:val="48"/>
    </w:rPr>
  </w:style>
  <w:style w:type="paragraph" w:styleId="Nagwek2">
    <w:name w:val="heading 2"/>
    <w:basedOn w:val="Normalny"/>
    <w:next w:val="Normalny"/>
    <w:pPr>
      <w:keepNext/>
      <w:keepLines/>
      <w:spacing w:before="360" w:after="80"/>
      <w:contextualSpacing/>
      <w:outlineLvl w:val="1"/>
    </w:pPr>
    <w:rPr>
      <w:b/>
      <w:sz w:val="36"/>
      <w:szCs w:val="36"/>
    </w:rPr>
  </w:style>
  <w:style w:type="paragraph" w:styleId="Nagwek3">
    <w:name w:val="heading 3"/>
    <w:basedOn w:val="Normalny"/>
    <w:next w:val="Normalny"/>
    <w:pPr>
      <w:keepNext/>
      <w:keepLines/>
      <w:spacing w:before="280" w:after="80"/>
      <w:contextualSpacing/>
      <w:outlineLvl w:val="2"/>
    </w:pPr>
    <w:rPr>
      <w:b/>
      <w:sz w:val="28"/>
      <w:szCs w:val="28"/>
    </w:rPr>
  </w:style>
  <w:style w:type="paragraph" w:styleId="Nagwek4">
    <w:name w:val="heading 4"/>
    <w:basedOn w:val="Normalny"/>
    <w:next w:val="Normalny"/>
    <w:pPr>
      <w:keepNext/>
      <w:keepLines/>
      <w:spacing w:before="240" w:after="40"/>
      <w:contextualSpacing/>
      <w:outlineLvl w:val="3"/>
    </w:pPr>
    <w:rPr>
      <w:b/>
      <w:sz w:val="24"/>
      <w:szCs w:val="24"/>
    </w:rPr>
  </w:style>
  <w:style w:type="paragraph" w:styleId="Nagwek5">
    <w:name w:val="heading 5"/>
    <w:basedOn w:val="Normalny"/>
    <w:next w:val="Normalny"/>
    <w:pPr>
      <w:keepNext/>
      <w:keepLines/>
      <w:spacing w:before="220" w:after="40"/>
      <w:contextualSpacing/>
      <w:outlineLvl w:val="4"/>
    </w:pPr>
    <w:rPr>
      <w:b/>
    </w:rPr>
  </w:style>
  <w:style w:type="paragraph" w:styleId="Nagwek6">
    <w:name w:val="heading 6"/>
    <w:basedOn w:val="Normalny"/>
    <w:next w:val="Normalny"/>
    <w:pPr>
      <w:keepNext/>
      <w:keepLines/>
      <w:spacing w:before="200" w:after="40"/>
      <w:contextualSpacing/>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contextualSpacing/>
    </w:pPr>
    <w:rPr>
      <w:b/>
      <w:sz w:val="72"/>
      <w:szCs w:val="72"/>
    </w:rPr>
  </w:style>
  <w:style w:type="paragraph" w:styleId="Podtytu">
    <w:name w:val="Subtitle"/>
    <w:basedOn w:val="Normalny"/>
    <w:next w:val="Normalny"/>
    <w:pPr>
      <w:keepNext/>
      <w:keepLines/>
      <w:spacing w:before="360" w:after="80"/>
      <w:contextualSpacing/>
    </w:pPr>
    <w:rPr>
      <w:rFonts w:ascii="Georgia" w:eastAsia="Georgia" w:hAnsi="Georgia" w:cs="Georgia"/>
      <w:i/>
      <w:color w:val="666666"/>
      <w:sz w:val="48"/>
      <w:szCs w:val="48"/>
    </w:rPr>
  </w:style>
  <w:style w:type="paragraph" w:styleId="Akapitzlist">
    <w:name w:val="List Paragraph"/>
    <w:basedOn w:val="Normalny"/>
    <w:uiPriority w:val="34"/>
    <w:qFormat/>
    <w:rsid w:val="0031611F"/>
    <w:pPr>
      <w:ind w:left="720"/>
      <w:contextualSpacing/>
    </w:pPr>
  </w:style>
  <w:style w:type="paragraph" w:styleId="Bezodstpw">
    <w:name w:val="No Spacing"/>
    <w:uiPriority w:val="1"/>
    <w:qFormat/>
    <w:rsid w:val="0031611F"/>
    <w:pPr>
      <w:spacing w:after="0" w:line="240" w:lineRule="auto"/>
    </w:pPr>
  </w:style>
  <w:style w:type="paragraph" w:styleId="Tekstdymka">
    <w:name w:val="Balloon Text"/>
    <w:basedOn w:val="Normalny"/>
    <w:link w:val="TekstdymkaZnak"/>
    <w:uiPriority w:val="99"/>
    <w:semiHidden/>
    <w:unhideWhenUsed/>
    <w:rsid w:val="00357C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57C0D"/>
    <w:rPr>
      <w:rFonts w:ascii="Segoe UI" w:hAnsi="Segoe UI" w:cs="Segoe UI"/>
      <w:sz w:val="18"/>
      <w:szCs w:val="18"/>
    </w:rPr>
  </w:style>
  <w:style w:type="paragraph" w:styleId="Nagwekspisutreci">
    <w:name w:val="TOC Heading"/>
    <w:basedOn w:val="Nagwek1"/>
    <w:next w:val="Normalny"/>
    <w:uiPriority w:val="39"/>
    <w:unhideWhenUsed/>
    <w:qFormat/>
    <w:rsid w:val="001D34EE"/>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firstLine="0"/>
      <w:contextualSpacing w:val="0"/>
      <w:outlineLvl w:val="9"/>
    </w:pPr>
    <w:rPr>
      <w:rFonts w:asciiTheme="majorHAnsi" w:eastAsiaTheme="majorEastAsia" w:hAnsiTheme="majorHAnsi" w:cstheme="majorBidi"/>
      <w:b w:val="0"/>
      <w:color w:val="2F5496" w:themeColor="accent1" w:themeShade="BF"/>
      <w:sz w:val="32"/>
      <w:szCs w:val="32"/>
    </w:rPr>
  </w:style>
  <w:style w:type="paragraph" w:styleId="Spistreci1">
    <w:name w:val="toc 1"/>
    <w:basedOn w:val="Normalny"/>
    <w:next w:val="Normalny"/>
    <w:autoRedefine/>
    <w:uiPriority w:val="39"/>
    <w:unhideWhenUsed/>
    <w:rsid w:val="001D34EE"/>
    <w:pPr>
      <w:spacing w:after="100"/>
    </w:pPr>
  </w:style>
  <w:style w:type="paragraph" w:styleId="Spistreci2">
    <w:name w:val="toc 2"/>
    <w:basedOn w:val="Normalny"/>
    <w:next w:val="Normalny"/>
    <w:autoRedefine/>
    <w:uiPriority w:val="39"/>
    <w:unhideWhenUsed/>
    <w:rsid w:val="001D34EE"/>
    <w:pPr>
      <w:spacing w:after="100"/>
      <w:ind w:left="220"/>
    </w:pPr>
  </w:style>
  <w:style w:type="paragraph" w:styleId="Spistreci3">
    <w:name w:val="toc 3"/>
    <w:basedOn w:val="Normalny"/>
    <w:next w:val="Normalny"/>
    <w:autoRedefine/>
    <w:uiPriority w:val="39"/>
    <w:unhideWhenUsed/>
    <w:rsid w:val="001D34EE"/>
    <w:pPr>
      <w:spacing w:after="100"/>
      <w:ind w:left="440"/>
    </w:pPr>
  </w:style>
  <w:style w:type="character" w:styleId="Hipercze">
    <w:name w:val="Hyperlink"/>
    <w:basedOn w:val="Domylnaczcionkaakapitu"/>
    <w:uiPriority w:val="99"/>
    <w:unhideWhenUsed/>
    <w:rsid w:val="001D34EE"/>
    <w:rPr>
      <w:color w:val="0563C1" w:themeColor="hyperlink"/>
      <w:u w:val="single"/>
    </w:rPr>
  </w:style>
  <w:style w:type="table" w:styleId="Tabela-Siatka">
    <w:name w:val="Table Grid"/>
    <w:basedOn w:val="Standardowy"/>
    <w:uiPriority w:val="39"/>
    <w:rsid w:val="0004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32D1E"/>
    <w:pPr>
      <w:spacing w:after="200" w:line="240" w:lineRule="auto"/>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E034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034FB"/>
    <w:rPr>
      <w:sz w:val="20"/>
      <w:szCs w:val="20"/>
    </w:rPr>
  </w:style>
  <w:style w:type="character" w:styleId="Odwoanieprzypisudolnego">
    <w:name w:val="footnote reference"/>
    <w:basedOn w:val="Domylnaczcionkaakapitu"/>
    <w:uiPriority w:val="99"/>
    <w:semiHidden/>
    <w:unhideWhenUsed/>
    <w:rsid w:val="00E034FB"/>
    <w:rPr>
      <w:vertAlign w:val="superscript"/>
    </w:rPr>
  </w:style>
  <w:style w:type="character" w:customStyle="1" w:styleId="Nagwek1Znak">
    <w:name w:val="Nagłówek 1 Znak"/>
    <w:basedOn w:val="Domylnaczcionkaakapitu"/>
    <w:link w:val="Nagwek1"/>
    <w:uiPriority w:val="9"/>
    <w:rsid w:val="008C2D97"/>
    <w:rPr>
      <w:b/>
      <w:sz w:val="48"/>
      <w:szCs w:val="48"/>
    </w:rPr>
  </w:style>
  <w:style w:type="character" w:styleId="Nierozpoznanawzmianka">
    <w:name w:val="Unresolved Mention"/>
    <w:basedOn w:val="Domylnaczcionkaakapitu"/>
    <w:uiPriority w:val="99"/>
    <w:semiHidden/>
    <w:unhideWhenUsed/>
    <w:rsid w:val="008C2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95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Szt</b:Tag>
    <b:SourceType>ElectronicSource</b:SourceType>
    <b:Guid>{72827C36-E9E0-44B8-A189-A2AE559FA807}</b:Guid>
    <b:Title>Sztuka i technologia w Polsce, od nowoczesności do technokultury.</b:Title>
    <b:RefOrder>1</b:RefOrder>
  </b:Source>
</b:Sources>
</file>

<file path=customXml/itemProps1.xml><?xml version="1.0" encoding="utf-8"?>
<ds:datastoreItem xmlns:ds="http://schemas.openxmlformats.org/officeDocument/2006/customXml" ds:itemID="{0A04F6F1-4183-41BD-8D5E-9D0619F0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32</Pages>
  <Words>8676</Words>
  <Characters>52059</Characters>
  <Application>Microsoft Office Word</Application>
  <DocSecurity>0</DocSecurity>
  <Lines>433</Lines>
  <Paragraphs>121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 Tomek</cp:lastModifiedBy>
  <cp:revision>50</cp:revision>
  <cp:lastPrinted>2017-07-03T20:30:00Z</cp:lastPrinted>
  <dcterms:created xsi:type="dcterms:W3CDTF">2017-06-28T05:35:00Z</dcterms:created>
  <dcterms:modified xsi:type="dcterms:W3CDTF">2017-07-03T20:40:00Z</dcterms:modified>
</cp:coreProperties>
</file>